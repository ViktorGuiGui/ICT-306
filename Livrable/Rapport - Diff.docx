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4744" w14:textId="77777777" w:rsidR="009D5508" w:rsidRDefault="000C4BEE">
      <w:pPr>
        <w:spacing w:after="767"/>
      </w:pPr>
      <w:r>
        <w:rPr>
          <w:rFonts w:ascii="Century Gothic" w:eastAsia="Century Gothic" w:hAnsi="Century Gothic" w:cs="Century Gothic"/>
          <w:sz w:val="20"/>
        </w:rPr>
        <w:t xml:space="preserve"> </w:t>
      </w:r>
    </w:p>
    <w:p w14:paraId="41D94745" w14:textId="77777777" w:rsidR="009D5508" w:rsidRDefault="000C4BEE">
      <w:pPr>
        <w:pStyle w:val="Titre1"/>
        <w:jc w:val="right"/>
      </w:pPr>
      <w:r>
        <w:t xml:space="preserve">306-LaTruelle </w:t>
      </w:r>
    </w:p>
    <w:p w14:paraId="41D94746" w14:textId="77777777" w:rsidR="009D5508" w:rsidRDefault="000C4BEE">
      <w:pPr>
        <w:spacing w:after="1085"/>
        <w:ind w:left="-28" w:right="-17"/>
      </w:pPr>
      <w:r>
        <w:rPr>
          <w:noProof/>
        </w:rPr>
        <mc:AlternateContent>
          <mc:Choice Requires="wpg">
            <w:drawing>
              <wp:inline distT="0" distB="0" distL="0" distR="0" wp14:anchorId="41D94899" wp14:editId="41D9489A">
                <wp:extent cx="5798185" cy="12700"/>
                <wp:effectExtent l="0" t="0" r="0" b="0"/>
                <wp:docPr id="15668" name="Groupe 15668"/>
                <wp:cNvGraphicFramePr/>
                <a:graphic xmlns:a="http://schemas.openxmlformats.org/drawingml/2006/main">
                  <a:graphicData uri="http://schemas.microsoft.com/office/word/2010/wordprocessingGroup">
                    <wpg:wgp>
                      <wpg:cNvGrpSpPr/>
                      <wpg:grpSpPr>
                        <a:xfrm>
                          <a:off x="0" y="0"/>
                          <a:ext cx="5798185" cy="12700"/>
                          <a:chOff x="0" y="0"/>
                          <a:chExt cx="5798185" cy="12700"/>
                        </a:xfrm>
                      </wpg:grpSpPr>
                      <wps:wsp>
                        <wps:cNvPr id="19623" name="Shape 19623"/>
                        <wps:cNvSpPr/>
                        <wps:spPr>
                          <a:xfrm>
                            <a:off x="0" y="0"/>
                            <a:ext cx="5798185" cy="12700"/>
                          </a:xfrm>
                          <a:custGeom>
                            <a:avLst/>
                            <a:gdLst/>
                            <a:ahLst/>
                            <a:cxnLst/>
                            <a:rect l="0" t="0" r="0" b="0"/>
                            <a:pathLst>
                              <a:path w="5798185" h="12700">
                                <a:moveTo>
                                  <a:pt x="0" y="0"/>
                                </a:moveTo>
                                <a:lnTo>
                                  <a:pt x="5798185" y="0"/>
                                </a:lnTo>
                                <a:lnTo>
                                  <a:pt x="579818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C75F092" id="Groupe 15668" o:spid="_x0000_s1026" style="width:456.55pt;height:1pt;mso-position-horizontal-relative:char;mso-position-vertical-relative:line" coordsize="5798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">
                <v:shape id="Shape 19623" o:spid="_x0000_s1027" style="position:absolute;width:57981;height:127;visibility:visible;mso-wrap-style:square;v-text-anchor:top" coordsize="57981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" path="m,l5798185,r,12700l,12700,,e" fillcolor="#4f81bd" stroked="f" strokeweight="0">
                  <v:stroke miterlimit="83231f" joinstyle="miter"/>
                  <v:path arrowok="t" textboxrect="0,0,5798185,12700"/>
                </v:shape>
                <w10:anchorlock/>
              </v:group>
            </w:pict>
          </mc:Fallback>
        </mc:AlternateContent>
      </w:r>
    </w:p>
    <w:p w14:paraId="41D94747" w14:textId="77777777" w:rsidR="009D5508" w:rsidRDefault="000C4BEE">
      <w:pPr>
        <w:spacing w:after="840"/>
        <w:ind w:left="188" w:right="-72"/>
      </w:pPr>
      <w:r>
        <w:rPr>
          <w:noProof/>
        </w:rPr>
        <mc:AlternateContent>
          <mc:Choice Requires="wpg">
            <w:drawing>
              <wp:inline distT="0" distB="0" distL="0" distR="0" wp14:anchorId="41D9489B" wp14:editId="41D9489C">
                <wp:extent cx="5695950" cy="4495165"/>
                <wp:effectExtent l="0" t="0" r="0" b="0"/>
                <wp:docPr id="15669" name="Groupe 15669"/>
                <wp:cNvGraphicFramePr/>
                <a:graphic xmlns:a="http://schemas.openxmlformats.org/drawingml/2006/main">
                  <a:graphicData uri="http://schemas.microsoft.com/office/word/2010/wordprocessingGroup">
                    <wpg:wgp>
                      <wpg:cNvGrpSpPr/>
                      <wpg:grpSpPr>
                        <a:xfrm>
                          <a:off x="0" y="0"/>
                          <a:ext cx="5695950" cy="4495165"/>
                          <a:chOff x="0" y="0"/>
                          <a:chExt cx="5695950" cy="4495165"/>
                        </a:xfrm>
                      </wpg:grpSpPr>
                      <wps:wsp>
                        <wps:cNvPr id="13" name="Rectangle 13"/>
                        <wps:cNvSpPr/>
                        <wps:spPr>
                          <a:xfrm>
                            <a:off x="2762250" y="867664"/>
                            <a:ext cx="51467" cy="180267"/>
                          </a:xfrm>
                          <a:prstGeom prst="rect">
                            <a:avLst/>
                          </a:prstGeom>
                          <a:ln>
                            <a:noFill/>
                          </a:ln>
                        </wps:spPr>
                        <wps:txbx>
                          <w:txbxContent>
                            <w:p w14:paraId="41D948B9" w14:textId="77777777" w:rsidR="009D5508" w:rsidRDefault="000C4BEE">
                              <w:r>
                                <w:rPr>
                                  <w:rFonts w:ascii="Century Gothic" w:eastAsia="Century Gothic" w:hAnsi="Century Gothic" w:cs="Century Gothic"/>
                                </w:rPr>
                                <w:t xml:space="preserve"> </w:t>
                              </w:r>
                            </w:p>
                          </w:txbxContent>
                        </wps:txbx>
                        <wps:bodyPr horzOverflow="overflow" vert="horz" lIns="0" tIns="0" rIns="0" bIns="0" rtlCol="0">
                          <a:noAutofit/>
                        </wps:bodyPr>
                      </wps:wsp>
                      <wps:wsp>
                        <wps:cNvPr id="14" name="Rectangle 14"/>
                        <wps:cNvSpPr/>
                        <wps:spPr>
                          <a:xfrm>
                            <a:off x="2762250" y="2305051"/>
                            <a:ext cx="46788" cy="163879"/>
                          </a:xfrm>
                          <a:prstGeom prst="rect">
                            <a:avLst/>
                          </a:prstGeom>
                          <a:ln>
                            <a:noFill/>
                          </a:ln>
                        </wps:spPr>
                        <wps:txbx>
                          <w:txbxContent>
                            <w:p w14:paraId="41D948BA" w14:textId="77777777" w:rsidR="009D5508" w:rsidRDefault="000C4BEE">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5" name="Rectangle 15"/>
                        <wps:cNvSpPr/>
                        <wps:spPr>
                          <a:xfrm>
                            <a:off x="2762250" y="3732784"/>
                            <a:ext cx="46788" cy="163879"/>
                          </a:xfrm>
                          <a:prstGeom prst="rect">
                            <a:avLst/>
                          </a:prstGeom>
                          <a:ln>
                            <a:noFill/>
                          </a:ln>
                        </wps:spPr>
                        <wps:txbx>
                          <w:txbxContent>
                            <w:p w14:paraId="41D948BB" w14:textId="77777777" w:rsidR="009D5508" w:rsidRDefault="000C4BEE">
                              <w:r>
                                <w:rPr>
                                  <w:rFonts w:ascii="Century Gothic" w:eastAsia="Century Gothic" w:hAnsi="Century Gothic" w:cs="Century Gothic"/>
                                  <w:sz w:val="20"/>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10"/>
                          <a:stretch>
                            <a:fillRect/>
                          </a:stretch>
                        </pic:blipFill>
                        <pic:spPr>
                          <a:xfrm>
                            <a:off x="0" y="0"/>
                            <a:ext cx="5695950" cy="4495165"/>
                          </a:xfrm>
                          <a:prstGeom prst="rect">
                            <a:avLst/>
                          </a:prstGeom>
                        </pic:spPr>
                      </pic:pic>
                    </wpg:wgp>
                  </a:graphicData>
                </a:graphic>
              </wp:inline>
            </w:drawing>
          </mc:Choice>
          <mc:Fallback>
            <w:pict>
              <v:group w14:anchorId="41D9489B" id="Groupe 15669" o:spid="_x0000_s1026" style="width:448.5pt;height:353.95pt;mso-position-horizontal-relative:char;mso-position-vertical-relative:line" coordsize="56959,449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">
                <v:rect id="Rectangle 13" o:spid="_x0000_s1027" style="position:absolute;left:27622;top:8676;width:515;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1D948B9" w14:textId="77777777" w:rsidR="009D5508" w:rsidRDefault="000C4BEE">
                        <w:r>
                          <w:rPr>
                            <w:rFonts w:ascii="Century Gothic" w:eastAsia="Century Gothic" w:hAnsi="Century Gothic" w:cs="Century Gothic"/>
                          </w:rPr>
                          <w:t xml:space="preserve"> </w:t>
                        </w:r>
                      </w:p>
                    </w:txbxContent>
                  </v:textbox>
                </v:rect>
                <v:rect id="Rectangle 14" o:spid="_x0000_s1028" style="position:absolute;left:27622;top:23050;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1D948BA" w14:textId="77777777" w:rsidR="009D5508" w:rsidRDefault="000C4BEE">
                        <w:r>
                          <w:rPr>
                            <w:rFonts w:ascii="Century Gothic" w:eastAsia="Century Gothic" w:hAnsi="Century Gothic" w:cs="Century Gothic"/>
                            <w:sz w:val="20"/>
                          </w:rPr>
                          <w:t xml:space="preserve"> </w:t>
                        </w:r>
                      </w:p>
                    </w:txbxContent>
                  </v:textbox>
                </v:rect>
                <v:rect id="Rectangle 15" o:spid="_x0000_s1029" style="position:absolute;left:27622;top:37327;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1D948BB" w14:textId="77777777" w:rsidR="009D5508" w:rsidRDefault="000C4BEE">
                        <w:r>
                          <w:rPr>
                            <w:rFonts w:ascii="Century Gothic" w:eastAsia="Century Gothic" w:hAnsi="Century Gothic" w:cs="Century Gothic"/>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30" type="#_x0000_t75" style="position:absolute;width:56959;height:44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">
                  <v:imagedata r:id="rId11" o:title=""/>
                </v:shape>
                <w10:anchorlock/>
              </v:group>
            </w:pict>
          </mc:Fallback>
        </mc:AlternateContent>
      </w:r>
    </w:p>
    <w:p w14:paraId="41D94748" w14:textId="77777777" w:rsidR="009D5508" w:rsidRPr="000C4BEE" w:rsidRDefault="000C4BEE">
      <w:pPr>
        <w:tabs>
          <w:tab w:val="center" w:pos="4683"/>
          <w:tab w:val="center" w:pos="5966"/>
        </w:tabs>
        <w:spacing w:after="1859"/>
        <w:rPr>
          <w:lang w:val="de-CH"/>
        </w:rPr>
      </w:pPr>
      <w:r>
        <w:tab/>
      </w:r>
      <w:r w:rsidRPr="000C4BEE">
        <w:rPr>
          <w:rFonts w:ascii="Bahnschrift" w:hAnsi="Bahnschrift"/>
          <w:b/>
          <w:sz w:val="36"/>
          <w:bdr w:val="single" w:sz="12" w:space="0" w:color="000000"/>
          <w:lang w:val="de-CH"/>
        </w:rPr>
        <w:t>Sweet Home 3D</w:t>
      </w:r>
      <w:r w:rsidRPr="000C4BEE">
        <w:rPr>
          <w:rFonts w:ascii="Century Gothic" w:hAnsi="Century Gothic"/>
          <w:sz w:val="31"/>
          <w:vertAlign w:val="subscript"/>
          <w:lang w:val="de-CH"/>
        </w:rPr>
        <w:t xml:space="preserve"> </w:t>
      </w:r>
      <w:r w:rsidRPr="000C4BEE">
        <w:rPr>
          <w:rFonts w:ascii="Century Gothic" w:hAnsi="Century Gothic"/>
          <w:sz w:val="31"/>
          <w:vertAlign w:val="subscript"/>
          <w:lang w:val="de-CH"/>
        </w:rPr>
        <w:tab/>
      </w:r>
      <w:r w:rsidRPr="000C4BEE">
        <w:rPr>
          <w:rFonts w:ascii="Bahnschrift" w:hAnsi="Bahnschrift"/>
          <w:b/>
          <w:sz w:val="36"/>
          <w:bdr w:val="single" w:sz="12" w:space="0" w:color="000000"/>
          <w:lang w:val="de-CH"/>
        </w:rPr>
        <w:t xml:space="preserve"> </w:t>
      </w:r>
    </w:p>
    <w:p w14:paraId="41D94749" w14:textId="77777777" w:rsidR="009D5508" w:rsidRPr="000C4BEE" w:rsidRDefault="000C4BEE">
      <w:pPr>
        <w:spacing w:after="0"/>
        <w:ind w:right="3506"/>
        <w:jc w:val="right"/>
        <w:rPr>
          <w:lang w:val="de-CH"/>
        </w:rPr>
      </w:pPr>
      <w:r w:rsidRPr="000C4BEE">
        <w:rPr>
          <w:rFonts w:ascii="Century Gothic" w:hAnsi="Century Gothic"/>
          <w:sz w:val="20"/>
          <w:lang w:val="de-CH"/>
        </w:rPr>
        <w:t xml:space="preserve">Viktor Guisan – MIN1B </w:t>
      </w:r>
    </w:p>
    <w:p w14:paraId="41D9474A" w14:textId="77777777" w:rsidR="009D5508" w:rsidRDefault="000C4BEE">
      <w:pPr>
        <w:pStyle w:val="Titre2"/>
        <w:spacing w:after="5" w:line="249" w:lineRule="auto"/>
        <w:ind w:left="3787"/>
      </w:pPr>
      <w:r>
        <w:rPr>
          <w:b w:val="0"/>
          <w:sz w:val="20"/>
        </w:rPr>
        <w:t xml:space="preserve">ETML, Lausanne </w:t>
      </w:r>
    </w:p>
    <w:p w14:paraId="41D9474B" w14:textId="77777777" w:rsidR="009D5508" w:rsidRDefault="000C4BEE">
      <w:pPr>
        <w:spacing w:after="4" w:line="249" w:lineRule="auto"/>
        <w:ind w:left="1853" w:right="1853" w:hanging="10"/>
        <w:jc w:val="center"/>
      </w:pPr>
      <w:r>
        <w:rPr>
          <w:rFonts w:ascii="Century Gothic" w:eastAsia="Century Gothic" w:hAnsi="Century Gothic" w:cs="Century Gothic"/>
          <w:sz w:val="20"/>
        </w:rPr>
        <w:t xml:space="preserve">32p </w:t>
      </w:r>
    </w:p>
    <w:p w14:paraId="41D9474C" w14:textId="77777777" w:rsidR="009D5508" w:rsidRDefault="000C4BEE">
      <w:pPr>
        <w:spacing w:after="4" w:line="249" w:lineRule="auto"/>
        <w:ind w:left="1853" w:right="1798" w:hanging="10"/>
        <w:jc w:val="center"/>
      </w:pPr>
      <w:r>
        <w:rPr>
          <w:rFonts w:ascii="Century Gothic" w:eastAsia="Century Gothic" w:hAnsi="Century Gothic" w:cs="Century Gothic"/>
          <w:sz w:val="20"/>
        </w:rPr>
        <w:lastRenderedPageBreak/>
        <w:t xml:space="preserve">Chef de projet : Xavier Carrel xavier.carrel@eduvaud.ch </w:t>
      </w:r>
    </w:p>
    <w:p w14:paraId="41D9474D" w14:textId="77777777" w:rsidR="009D5508" w:rsidRDefault="000C4BEE">
      <w:pPr>
        <w:spacing w:after="831"/>
        <w:ind w:left="45"/>
        <w:jc w:val="center"/>
      </w:pPr>
      <w:r>
        <w:rPr>
          <w:rFonts w:ascii="Century Gothic" w:eastAsia="Century Gothic" w:hAnsi="Century Gothic" w:cs="Century Gothic"/>
          <w:sz w:val="20"/>
        </w:rPr>
        <w:t xml:space="preserve"> </w:t>
      </w:r>
    </w:p>
    <w:p w14:paraId="41D9474E" w14:textId="77777777" w:rsidR="009D5508" w:rsidRDefault="000C4BEE">
      <w:pPr>
        <w:spacing w:after="0"/>
      </w:pPr>
      <w:r>
        <w:rPr>
          <w:rFonts w:ascii="Century Gothic" w:eastAsia="Century Gothic" w:hAnsi="Century Gothic" w:cs="Century Gothic"/>
          <w:sz w:val="20"/>
        </w:rPr>
        <w:t xml:space="preserve"> </w:t>
      </w:r>
    </w:p>
    <w:p w14:paraId="41D9474F" w14:textId="77777777" w:rsidR="009D5508" w:rsidRDefault="000C4BEE">
      <w:pPr>
        <w:pStyle w:val="Titre1"/>
        <w:ind w:right="30"/>
      </w:pPr>
      <w:r>
        <w:t xml:space="preserve">Table des matières </w:t>
      </w:r>
    </w:p>
    <w:p w14:paraId="41D94750" w14:textId="77777777" w:rsidR="009D5508" w:rsidRDefault="000C4BEE">
      <w:pPr>
        <w:spacing w:after="346"/>
        <w:ind w:left="-28" w:right="-17"/>
      </w:pPr>
      <w:r>
        <w:rPr>
          <w:noProof/>
        </w:rPr>
        <mc:AlternateContent>
          <mc:Choice Requires="wpg">
            <w:drawing>
              <wp:inline distT="0" distB="0" distL="0" distR="0" wp14:anchorId="41D9489D" wp14:editId="41D9489E">
                <wp:extent cx="5798185" cy="12700"/>
                <wp:effectExtent l="0" t="0" r="0" b="0"/>
                <wp:docPr id="17052" name="Groupe 17052"/>
                <wp:cNvGraphicFramePr/>
                <a:graphic xmlns:a="http://schemas.openxmlformats.org/drawingml/2006/main">
                  <a:graphicData uri="http://schemas.microsoft.com/office/word/2010/wordprocessingGroup">
                    <wpg:wgp>
                      <wpg:cNvGrpSpPr/>
                      <wpg:grpSpPr>
                        <a:xfrm>
                          <a:off x="0" y="0"/>
                          <a:ext cx="5798185" cy="12700"/>
                          <a:chOff x="0" y="0"/>
                          <a:chExt cx="5798185" cy="12700"/>
                        </a:xfrm>
                      </wpg:grpSpPr>
                      <wps:wsp>
                        <wps:cNvPr id="19625" name="Shape 19625"/>
                        <wps:cNvSpPr/>
                        <wps:spPr>
                          <a:xfrm>
                            <a:off x="0" y="0"/>
                            <a:ext cx="5798185" cy="12700"/>
                          </a:xfrm>
                          <a:custGeom>
                            <a:avLst/>
                            <a:gdLst/>
                            <a:ahLst/>
                            <a:cxnLst/>
                            <a:rect l="0" t="0" r="0" b="0"/>
                            <a:pathLst>
                              <a:path w="5798185" h="12700">
                                <a:moveTo>
                                  <a:pt x="0" y="0"/>
                                </a:moveTo>
                                <a:lnTo>
                                  <a:pt x="5798185" y="0"/>
                                </a:lnTo>
                                <a:lnTo>
                                  <a:pt x="579818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176E592" id="Groupe 17052" o:spid="_x0000_s1026" style="width:456.55pt;height:1pt;mso-position-horizontal-relative:char;mso-position-vertical-relative:line" coordsize="5798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">
                <v:shape id="Shape 19625" o:spid="_x0000_s1027" style="position:absolute;width:57981;height:127;visibility:visible;mso-wrap-style:square;v-text-anchor:top" coordsize="57981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" path="m,l5798185,r,12700l,12700,,e" fillcolor="#4f81bd" stroked="f" strokeweight="0">
                  <v:stroke miterlimit="83231f" joinstyle="miter"/>
                  <v:path arrowok="t" textboxrect="0,0,5798185,12700"/>
                </v:shape>
                <w10:anchorlock/>
              </v:group>
            </w:pict>
          </mc:Fallback>
        </mc:AlternateContent>
      </w:r>
    </w:p>
    <w:p w14:paraId="41D94751" w14:textId="77777777" w:rsidR="009D5508" w:rsidRDefault="000C4BEE">
      <w:pPr>
        <w:tabs>
          <w:tab w:val="right" w:pos="9086"/>
        </w:tabs>
        <w:spacing w:after="114"/>
        <w:ind w:left="-15" w:right="-4"/>
      </w:pPr>
      <w:r>
        <w:rPr>
          <w:rFonts w:ascii="Century Gothic" w:eastAsia="Century Gothic" w:hAnsi="Century Gothic" w:cs="Century Gothic"/>
          <w:b/>
          <w:sz w:val="20"/>
        </w:rPr>
        <w:t>1</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b/>
          <w:sz w:val="20"/>
        </w:rPr>
        <w:t>SPÉCIFICATIONS ............................................................................................................................ 3</w:t>
      </w:r>
      <w:r>
        <w:rPr>
          <w:rFonts w:ascii="Century Gothic" w:eastAsia="Century Gothic" w:hAnsi="Century Gothic" w:cs="Century Gothic"/>
        </w:rPr>
        <w:t xml:space="preserve"> </w:t>
      </w:r>
    </w:p>
    <w:p w14:paraId="41D94752" w14:textId="77777777" w:rsidR="009D5508" w:rsidRDefault="000C4BEE">
      <w:pPr>
        <w:pStyle w:val="Titre2"/>
        <w:spacing w:after="5" w:line="249" w:lineRule="auto"/>
        <w:ind w:left="195"/>
      </w:pPr>
      <w:r>
        <w:rPr>
          <w:b w:val="0"/>
          <w:sz w:val="20"/>
        </w:rPr>
        <w:t>1.1</w:t>
      </w:r>
      <w:r>
        <w:rPr>
          <w:b w:val="0"/>
          <w:sz w:val="22"/>
        </w:rPr>
        <w:t xml:space="preserve"> </w:t>
      </w:r>
      <w:r>
        <w:rPr>
          <w:b w:val="0"/>
          <w:sz w:val="22"/>
        </w:rPr>
        <w:tab/>
      </w:r>
      <w:r>
        <w:rPr>
          <w:b w:val="0"/>
          <w:sz w:val="20"/>
        </w:rPr>
        <w:t>T</w:t>
      </w:r>
      <w:r>
        <w:rPr>
          <w:b w:val="0"/>
          <w:sz w:val="16"/>
        </w:rPr>
        <w:t>ITRE</w:t>
      </w:r>
      <w:r>
        <w:rPr>
          <w:b w:val="0"/>
          <w:sz w:val="20"/>
        </w:rPr>
        <w:t xml:space="preserve"> .......................................................................................................................................... 3</w:t>
      </w:r>
      <w:r>
        <w:rPr>
          <w:b w:val="0"/>
          <w:sz w:val="22"/>
        </w:rPr>
        <w:t xml:space="preserve"> </w:t>
      </w:r>
      <w:r>
        <w:rPr>
          <w:b w:val="0"/>
          <w:sz w:val="20"/>
        </w:rPr>
        <w:t>1.2</w:t>
      </w:r>
      <w:r>
        <w:rPr>
          <w:b w:val="0"/>
          <w:sz w:val="22"/>
        </w:rPr>
        <w:t xml:space="preserve"> </w:t>
      </w:r>
      <w:r>
        <w:rPr>
          <w:b w:val="0"/>
          <w:sz w:val="20"/>
        </w:rPr>
        <w:t>D</w:t>
      </w:r>
      <w:r>
        <w:rPr>
          <w:b w:val="0"/>
          <w:sz w:val="16"/>
        </w:rPr>
        <w:t>ESCRIPTION</w:t>
      </w:r>
      <w:r>
        <w:rPr>
          <w:b w:val="0"/>
          <w:sz w:val="20"/>
        </w:rPr>
        <w:t xml:space="preserve"> .............................................................................................................................. 3</w:t>
      </w:r>
      <w:r>
        <w:rPr>
          <w:b w:val="0"/>
          <w:sz w:val="22"/>
        </w:rPr>
        <w:t xml:space="preserve"> </w:t>
      </w:r>
      <w:r>
        <w:rPr>
          <w:b w:val="0"/>
          <w:sz w:val="20"/>
        </w:rPr>
        <w:t>1.3</w:t>
      </w:r>
      <w:r>
        <w:rPr>
          <w:b w:val="0"/>
          <w:sz w:val="22"/>
        </w:rPr>
        <w:t xml:space="preserve"> </w:t>
      </w:r>
      <w:r>
        <w:rPr>
          <w:b w:val="0"/>
          <w:sz w:val="20"/>
        </w:rPr>
        <w:t>M</w:t>
      </w:r>
      <w:r>
        <w:rPr>
          <w:b w:val="0"/>
          <w:sz w:val="16"/>
        </w:rPr>
        <w:t>ATÉRIEL ET LOGICIELS À DISPOSITION</w:t>
      </w:r>
      <w:r>
        <w:rPr>
          <w:b w:val="0"/>
          <w:sz w:val="20"/>
        </w:rPr>
        <w:t xml:space="preserve"> ............................................................................................ 3</w:t>
      </w:r>
      <w:r>
        <w:rPr>
          <w:b w:val="0"/>
          <w:sz w:val="22"/>
        </w:rPr>
        <w:t xml:space="preserve"> </w:t>
      </w:r>
      <w:r>
        <w:rPr>
          <w:b w:val="0"/>
          <w:sz w:val="20"/>
        </w:rPr>
        <w:t>1.4</w:t>
      </w:r>
      <w:r>
        <w:rPr>
          <w:b w:val="0"/>
          <w:sz w:val="22"/>
        </w:rPr>
        <w:t xml:space="preserve"> </w:t>
      </w:r>
      <w:r>
        <w:rPr>
          <w:b w:val="0"/>
          <w:sz w:val="22"/>
        </w:rPr>
        <w:tab/>
      </w:r>
      <w:r>
        <w:rPr>
          <w:b w:val="0"/>
          <w:sz w:val="20"/>
        </w:rPr>
        <w:t>P</w:t>
      </w:r>
      <w:r>
        <w:rPr>
          <w:b w:val="0"/>
          <w:sz w:val="16"/>
        </w:rPr>
        <w:t>RÉREQUIS</w:t>
      </w:r>
      <w:r>
        <w:rPr>
          <w:b w:val="0"/>
          <w:sz w:val="20"/>
        </w:rPr>
        <w:t xml:space="preserve"> .................................................................................................................................. 3</w:t>
      </w:r>
      <w:r>
        <w:rPr>
          <w:b w:val="0"/>
          <w:sz w:val="22"/>
        </w:rPr>
        <w:t xml:space="preserve"> </w:t>
      </w:r>
      <w:r>
        <w:rPr>
          <w:b w:val="0"/>
          <w:sz w:val="20"/>
        </w:rPr>
        <w:t>1.5</w:t>
      </w:r>
      <w:r>
        <w:rPr>
          <w:b w:val="0"/>
          <w:sz w:val="22"/>
        </w:rPr>
        <w:t xml:space="preserve"> </w:t>
      </w:r>
      <w:r>
        <w:rPr>
          <w:b w:val="0"/>
          <w:sz w:val="22"/>
        </w:rPr>
        <w:tab/>
      </w:r>
      <w:r>
        <w:rPr>
          <w:b w:val="0"/>
          <w:sz w:val="20"/>
        </w:rPr>
        <w:t>C</w:t>
      </w:r>
      <w:r>
        <w:rPr>
          <w:b w:val="0"/>
          <w:sz w:val="16"/>
        </w:rPr>
        <w:t>AHIER DES CHARGES</w:t>
      </w:r>
      <w:r>
        <w:rPr>
          <w:b w:val="0"/>
          <w:sz w:val="20"/>
        </w:rPr>
        <w:t xml:space="preserve"> .................................................................................................................. 3</w:t>
      </w:r>
      <w:r>
        <w:rPr>
          <w:b w:val="0"/>
          <w:sz w:val="22"/>
        </w:rPr>
        <w:t xml:space="preserve"> </w:t>
      </w:r>
    </w:p>
    <w:p w14:paraId="41D94753" w14:textId="77777777" w:rsidR="009D5508" w:rsidRDefault="000C4BEE">
      <w:pPr>
        <w:tabs>
          <w:tab w:val="center" w:pos="623"/>
          <w:tab w:val="right" w:pos="9086"/>
        </w:tabs>
        <w:spacing w:after="0"/>
        <w:ind w:right="-3"/>
      </w:pPr>
      <w:r>
        <w:tab/>
      </w:r>
      <w:r>
        <w:rPr>
          <w:rFonts w:ascii="Century Gothic" w:eastAsia="Century Gothic" w:hAnsi="Century Gothic" w:cs="Century Gothic"/>
          <w:i/>
          <w:sz w:val="20"/>
        </w:rPr>
        <w:t>1.5.1</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Objectifs et portée du projet ......................................................................................... 3</w:t>
      </w:r>
      <w:r>
        <w:rPr>
          <w:rFonts w:ascii="Century Gothic" w:eastAsia="Century Gothic" w:hAnsi="Century Gothic" w:cs="Century Gothic"/>
        </w:rPr>
        <w:t xml:space="preserve"> </w:t>
      </w:r>
    </w:p>
    <w:p w14:paraId="41D94754" w14:textId="77777777" w:rsidR="009D5508" w:rsidRDefault="000C4BEE">
      <w:pPr>
        <w:tabs>
          <w:tab w:val="center" w:pos="623"/>
          <w:tab w:val="right" w:pos="9086"/>
        </w:tabs>
        <w:spacing w:after="0"/>
        <w:ind w:right="-3"/>
      </w:pPr>
      <w:r>
        <w:tab/>
      </w:r>
      <w:r>
        <w:rPr>
          <w:rFonts w:ascii="Century Gothic" w:eastAsia="Century Gothic" w:hAnsi="Century Gothic" w:cs="Century Gothic"/>
          <w:i/>
          <w:sz w:val="20"/>
        </w:rPr>
        <w:t>1.5.2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Caractéristiques des utilisateurs et impacts ................................................................. 3</w:t>
      </w:r>
      <w:r>
        <w:rPr>
          <w:rFonts w:ascii="Century Gothic" w:eastAsia="Century Gothic" w:hAnsi="Century Gothic" w:cs="Century Gothic"/>
        </w:rPr>
        <w:t xml:space="preserve"> </w:t>
      </w:r>
    </w:p>
    <w:p w14:paraId="41D94755" w14:textId="77777777" w:rsidR="009D5508" w:rsidRDefault="000C4BEE">
      <w:pPr>
        <w:tabs>
          <w:tab w:val="center" w:pos="623"/>
          <w:tab w:val="right" w:pos="9086"/>
        </w:tabs>
        <w:spacing w:after="0"/>
      </w:pPr>
      <w:r>
        <w:tab/>
      </w:r>
      <w:r>
        <w:rPr>
          <w:rFonts w:ascii="Century Gothic" w:eastAsia="Century Gothic" w:hAnsi="Century Gothic" w:cs="Century Gothic"/>
          <w:i/>
          <w:sz w:val="20"/>
        </w:rPr>
        <w:t>1.5.3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Fonctionnalités requises (du point de vue de l’utilisateur) ......................................... 3</w:t>
      </w:r>
      <w:r>
        <w:rPr>
          <w:rFonts w:ascii="Century Gothic" w:eastAsia="Century Gothic" w:hAnsi="Century Gothic" w:cs="Century Gothic"/>
        </w:rPr>
        <w:t xml:space="preserve"> </w:t>
      </w:r>
    </w:p>
    <w:p w14:paraId="41D94756" w14:textId="77777777" w:rsidR="009D5508" w:rsidRDefault="000C4BEE">
      <w:pPr>
        <w:tabs>
          <w:tab w:val="center" w:pos="623"/>
          <w:tab w:val="right" w:pos="9086"/>
        </w:tabs>
        <w:spacing w:after="0"/>
        <w:ind w:right="-3"/>
      </w:pPr>
      <w:r>
        <w:tab/>
      </w:r>
      <w:r>
        <w:rPr>
          <w:rFonts w:ascii="Century Gothic" w:eastAsia="Century Gothic" w:hAnsi="Century Gothic" w:cs="Century Gothic"/>
          <w:i/>
          <w:sz w:val="20"/>
        </w:rPr>
        <w:t>1.5.4</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Contraintes ...................................................................................................................... 3</w:t>
      </w:r>
      <w:r>
        <w:rPr>
          <w:rFonts w:ascii="Century Gothic" w:eastAsia="Century Gothic" w:hAnsi="Century Gothic" w:cs="Century Gothic"/>
        </w:rPr>
        <w:t xml:space="preserve"> </w:t>
      </w:r>
    </w:p>
    <w:p w14:paraId="41D94757" w14:textId="77777777" w:rsidR="009D5508" w:rsidRDefault="000C4BEE">
      <w:pPr>
        <w:tabs>
          <w:tab w:val="center" w:pos="623"/>
          <w:tab w:val="right" w:pos="9086"/>
        </w:tabs>
        <w:spacing w:after="0"/>
        <w:ind w:right="-3"/>
      </w:pPr>
      <w:r>
        <w:tab/>
      </w:r>
      <w:r>
        <w:rPr>
          <w:rFonts w:ascii="Century Gothic" w:eastAsia="Century Gothic" w:hAnsi="Century Gothic" w:cs="Century Gothic"/>
          <w:i/>
          <w:sz w:val="20"/>
        </w:rPr>
        <w:t>1.5.5</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Travail à réaliser par l'apprenti ...................................................................................... 4</w:t>
      </w:r>
      <w:r>
        <w:rPr>
          <w:rFonts w:ascii="Century Gothic" w:eastAsia="Century Gothic" w:hAnsi="Century Gothic" w:cs="Century Gothic"/>
        </w:rPr>
        <w:t xml:space="preserve"> </w:t>
      </w:r>
    </w:p>
    <w:p w14:paraId="41D94758" w14:textId="77777777" w:rsidR="009D5508" w:rsidRDefault="000C4BEE">
      <w:pPr>
        <w:tabs>
          <w:tab w:val="center" w:pos="623"/>
          <w:tab w:val="right" w:pos="9086"/>
        </w:tabs>
        <w:spacing w:after="0"/>
        <w:ind w:right="-3"/>
      </w:pPr>
      <w:r>
        <w:tab/>
      </w:r>
      <w:r>
        <w:rPr>
          <w:rFonts w:ascii="Century Gothic" w:eastAsia="Century Gothic" w:hAnsi="Century Gothic" w:cs="Century Gothic"/>
          <w:i/>
          <w:sz w:val="20"/>
        </w:rPr>
        <w:t>1.5.6</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Si le temps le permet … ................................................................................................. 4</w:t>
      </w:r>
      <w:r>
        <w:rPr>
          <w:rFonts w:ascii="Century Gothic" w:eastAsia="Century Gothic" w:hAnsi="Century Gothic" w:cs="Century Gothic"/>
        </w:rPr>
        <w:t xml:space="preserve"> </w:t>
      </w:r>
    </w:p>
    <w:p w14:paraId="41D94759" w14:textId="77777777" w:rsidR="009D5508" w:rsidRDefault="000C4BEE">
      <w:pPr>
        <w:tabs>
          <w:tab w:val="center" w:pos="623"/>
          <w:tab w:val="right" w:pos="9086"/>
        </w:tabs>
        <w:spacing w:after="0"/>
        <w:ind w:right="-3"/>
      </w:pPr>
      <w:r>
        <w:tab/>
      </w:r>
      <w:r>
        <w:rPr>
          <w:rFonts w:ascii="Century Gothic" w:eastAsia="Century Gothic" w:hAnsi="Century Gothic" w:cs="Century Gothic"/>
          <w:i/>
          <w:sz w:val="20"/>
        </w:rPr>
        <w:t>1.5.7</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Méthodes de validation des solutions .......................................................................... 4</w:t>
      </w:r>
      <w:r>
        <w:rPr>
          <w:rFonts w:ascii="Century Gothic" w:eastAsia="Century Gothic" w:hAnsi="Century Gothic" w:cs="Century Gothic"/>
        </w:rPr>
        <w:t xml:space="preserve"> </w:t>
      </w:r>
    </w:p>
    <w:p w14:paraId="41D9475A" w14:textId="77777777" w:rsidR="009D5508" w:rsidRDefault="000C4BEE">
      <w:pPr>
        <w:pStyle w:val="Titre2"/>
        <w:tabs>
          <w:tab w:val="center" w:pos="339"/>
          <w:tab w:val="right" w:pos="9086"/>
        </w:tabs>
        <w:spacing w:after="125" w:line="249" w:lineRule="auto"/>
        <w:ind w:left="0" w:firstLine="0"/>
      </w:pPr>
      <w:r>
        <w:rPr>
          <w:rFonts w:ascii="Calibri" w:eastAsia="Calibri" w:hAnsi="Calibri" w:cs="Calibri"/>
          <w:b w:val="0"/>
          <w:sz w:val="22"/>
        </w:rPr>
        <w:tab/>
      </w:r>
      <w:r>
        <w:rPr>
          <w:b w:val="0"/>
          <w:sz w:val="20"/>
        </w:rPr>
        <w:t>1.6</w:t>
      </w:r>
      <w:r>
        <w:rPr>
          <w:b w:val="0"/>
          <w:sz w:val="22"/>
        </w:rPr>
        <w:t xml:space="preserve"> </w:t>
      </w:r>
      <w:r>
        <w:rPr>
          <w:b w:val="0"/>
          <w:sz w:val="22"/>
        </w:rPr>
        <w:tab/>
      </w:r>
      <w:r>
        <w:rPr>
          <w:b w:val="0"/>
          <w:sz w:val="20"/>
        </w:rPr>
        <w:t>E</w:t>
      </w:r>
      <w:r>
        <w:rPr>
          <w:b w:val="0"/>
          <w:sz w:val="16"/>
        </w:rPr>
        <w:t>LÉMENTS ÉVALUÉS</w:t>
      </w:r>
      <w:r>
        <w:rPr>
          <w:b w:val="0"/>
          <w:sz w:val="20"/>
        </w:rPr>
        <w:t xml:space="preserve"> ....................................................................................................................... 4</w:t>
      </w:r>
      <w:r>
        <w:rPr>
          <w:b w:val="0"/>
          <w:sz w:val="22"/>
        </w:rPr>
        <w:t xml:space="preserve"> </w:t>
      </w:r>
    </w:p>
    <w:p w14:paraId="41D9475B" w14:textId="77777777" w:rsidR="009D5508" w:rsidRDefault="000C4BEE">
      <w:pPr>
        <w:numPr>
          <w:ilvl w:val="0"/>
          <w:numId w:val="1"/>
        </w:numPr>
        <w:spacing w:after="114"/>
        <w:ind w:right="-4" w:hanging="400"/>
        <w:pPrChange w:id="5" w:author="L’auteur" w:date="2024-03-05T15:43:00Z">
          <w:pPr>
            <w:numPr>
              <w:numId w:val="8"/>
            </w:numPr>
            <w:spacing w:after="114"/>
            <w:ind w:left="400" w:right="-4" w:hanging="400"/>
          </w:pPr>
        </w:pPrChange>
      </w:pPr>
      <w:r>
        <w:rPr>
          <w:rFonts w:ascii="Century Gothic" w:eastAsia="Century Gothic" w:hAnsi="Century Gothic" w:cs="Century Gothic"/>
          <w:b/>
          <w:sz w:val="20"/>
        </w:rPr>
        <w:t>PLANIFICATION INITIALE ................................................................................................................ 4</w:t>
      </w:r>
      <w:r>
        <w:rPr>
          <w:rFonts w:ascii="Century Gothic" w:eastAsia="Century Gothic" w:hAnsi="Century Gothic" w:cs="Century Gothic"/>
        </w:rPr>
        <w:t xml:space="preserve"> </w:t>
      </w:r>
    </w:p>
    <w:p w14:paraId="41D9475C" w14:textId="77777777" w:rsidR="009D5508" w:rsidRDefault="000C4BEE">
      <w:pPr>
        <w:numPr>
          <w:ilvl w:val="0"/>
          <w:numId w:val="1"/>
        </w:numPr>
        <w:spacing w:after="114"/>
        <w:ind w:right="-4" w:hanging="400"/>
        <w:pPrChange w:id="6" w:author="L’auteur" w:date="2024-03-05T15:43:00Z">
          <w:pPr>
            <w:numPr>
              <w:numId w:val="8"/>
            </w:numPr>
            <w:spacing w:after="114"/>
            <w:ind w:left="400" w:right="-4" w:hanging="400"/>
          </w:pPr>
        </w:pPrChange>
      </w:pPr>
      <w:r>
        <w:rPr>
          <w:rFonts w:ascii="Century Gothic" w:eastAsia="Century Gothic" w:hAnsi="Century Gothic" w:cs="Century Gothic"/>
          <w:b/>
          <w:sz w:val="20"/>
        </w:rPr>
        <w:t>ANALYSE FONCTIONNELLE ............................................................................................................ 5</w:t>
      </w:r>
      <w:r>
        <w:rPr>
          <w:rFonts w:ascii="Century Gothic" w:eastAsia="Century Gothic" w:hAnsi="Century Gothic" w:cs="Century Gothic"/>
        </w:rPr>
        <w:t xml:space="preserve"> </w:t>
      </w:r>
    </w:p>
    <w:p w14:paraId="41D9475D" w14:textId="77777777" w:rsidR="009D5508" w:rsidRDefault="000C4BEE">
      <w:pPr>
        <w:numPr>
          <w:ilvl w:val="0"/>
          <w:numId w:val="1"/>
        </w:numPr>
        <w:spacing w:after="114"/>
        <w:ind w:right="-4" w:hanging="400"/>
        <w:pPrChange w:id="7" w:author="L’auteur" w:date="2024-03-05T15:43:00Z">
          <w:pPr>
            <w:numPr>
              <w:numId w:val="8"/>
            </w:numPr>
            <w:spacing w:after="114"/>
            <w:ind w:left="400" w:right="-4" w:hanging="400"/>
          </w:pPr>
        </w:pPrChange>
      </w:pPr>
      <w:r>
        <w:rPr>
          <w:rFonts w:ascii="Century Gothic" w:eastAsia="Century Gothic" w:hAnsi="Century Gothic" w:cs="Century Gothic"/>
          <w:b/>
          <w:sz w:val="20"/>
        </w:rPr>
        <w:t>CONCEPTION ................................................................................................................................. 5</w:t>
      </w:r>
      <w:r>
        <w:rPr>
          <w:rFonts w:ascii="Century Gothic" w:eastAsia="Century Gothic" w:hAnsi="Century Gothic" w:cs="Century Gothic"/>
        </w:rPr>
        <w:t xml:space="preserve"> </w:t>
      </w:r>
    </w:p>
    <w:p w14:paraId="41D9475E" w14:textId="77777777" w:rsidR="009D5508" w:rsidRDefault="000C4BEE">
      <w:pPr>
        <w:numPr>
          <w:ilvl w:val="1"/>
          <w:numId w:val="1"/>
        </w:numPr>
        <w:spacing w:after="126" w:line="249" w:lineRule="auto"/>
        <w:ind w:hanging="10"/>
        <w:pPrChange w:id="8" w:author="L’auteur" w:date="2024-03-05T15:43:00Z">
          <w:pPr>
            <w:numPr>
              <w:ilvl w:val="1"/>
              <w:numId w:val="8"/>
            </w:numPr>
            <w:spacing w:after="126" w:line="249" w:lineRule="auto"/>
            <w:ind w:left="195" w:hanging="10"/>
          </w:pPr>
        </w:pPrChange>
      </w:pPr>
      <w:r>
        <w:rPr>
          <w:rFonts w:ascii="Century Gothic" w:eastAsia="Century Gothic" w:hAnsi="Century Gothic" w:cs="Century Gothic"/>
          <w:sz w:val="20"/>
        </w:rPr>
        <w:t>A</w:t>
      </w:r>
      <w:r>
        <w:rPr>
          <w:rFonts w:ascii="Century Gothic" w:eastAsia="Century Gothic" w:hAnsi="Century Gothic" w:cs="Century Gothic"/>
          <w:sz w:val="16"/>
        </w:rPr>
        <w:t>RCHITECTURE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4.2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M</w:t>
      </w:r>
      <w:r>
        <w:rPr>
          <w:rFonts w:ascii="Century Gothic" w:eastAsia="Century Gothic" w:hAnsi="Century Gothic" w:cs="Century Gothic"/>
          <w:sz w:val="16"/>
        </w:rPr>
        <w:t>ODÈLES DE DONNÉE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4.3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I</w:t>
      </w:r>
      <w:r>
        <w:rPr>
          <w:rFonts w:ascii="Century Gothic" w:eastAsia="Century Gothic" w:hAnsi="Century Gothic" w:cs="Century Gothic"/>
          <w:sz w:val="16"/>
        </w:rPr>
        <w:t>MPLÉMENTATIONS SPÉCIFIQUES</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p>
    <w:p w14:paraId="41D9475F" w14:textId="77777777" w:rsidR="009D5508" w:rsidRDefault="000C4BEE">
      <w:pPr>
        <w:numPr>
          <w:ilvl w:val="0"/>
          <w:numId w:val="1"/>
        </w:numPr>
        <w:spacing w:after="114"/>
        <w:ind w:right="-4" w:hanging="400"/>
        <w:pPrChange w:id="9" w:author="L’auteur" w:date="2024-03-05T15:43:00Z">
          <w:pPr>
            <w:numPr>
              <w:numId w:val="8"/>
            </w:numPr>
            <w:spacing w:after="114"/>
            <w:ind w:left="400" w:right="-4" w:hanging="400"/>
          </w:pPr>
        </w:pPrChange>
      </w:pPr>
      <w:r>
        <w:rPr>
          <w:rFonts w:ascii="Century Gothic" w:eastAsia="Century Gothic" w:hAnsi="Century Gothic" w:cs="Century Gothic"/>
          <w:b/>
          <w:sz w:val="20"/>
        </w:rPr>
        <w:t>RÉALISATION .................................................................................................................................. 9</w:t>
      </w:r>
      <w:r>
        <w:rPr>
          <w:rFonts w:ascii="Century Gothic" w:eastAsia="Century Gothic" w:hAnsi="Century Gothic" w:cs="Century Gothic"/>
        </w:rPr>
        <w:t xml:space="preserve"> </w:t>
      </w:r>
    </w:p>
    <w:p w14:paraId="41D94760" w14:textId="77777777" w:rsidR="009D5508" w:rsidRDefault="000C4BEE">
      <w:pPr>
        <w:numPr>
          <w:ilvl w:val="1"/>
          <w:numId w:val="1"/>
        </w:numPr>
        <w:spacing w:after="125" w:line="249" w:lineRule="auto"/>
        <w:ind w:hanging="10"/>
        <w:pPrChange w:id="10" w:author="L’auteur" w:date="2024-03-05T15:43:00Z">
          <w:pPr>
            <w:numPr>
              <w:ilvl w:val="1"/>
              <w:numId w:val="8"/>
            </w:numPr>
            <w:spacing w:after="125" w:line="249" w:lineRule="auto"/>
            <w:ind w:left="195" w:hanging="10"/>
          </w:pPr>
        </w:pPrChange>
      </w:pPr>
      <w:r>
        <w:rPr>
          <w:rFonts w:ascii="Century Gothic" w:eastAsia="Century Gothic" w:hAnsi="Century Gothic" w:cs="Century Gothic"/>
          <w:sz w:val="20"/>
        </w:rPr>
        <w:t>E</w:t>
      </w:r>
      <w:r>
        <w:rPr>
          <w:rFonts w:ascii="Century Gothic" w:eastAsia="Century Gothic" w:hAnsi="Century Gothic" w:cs="Century Gothic"/>
          <w:sz w:val="16"/>
        </w:rPr>
        <w:t>NVIRONNEMENT DE TRAVAIL</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5.2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P</w:t>
      </w:r>
      <w:r>
        <w:rPr>
          <w:rFonts w:ascii="Century Gothic" w:eastAsia="Century Gothic" w:hAnsi="Century Gothic" w:cs="Century Gothic"/>
          <w:sz w:val="16"/>
        </w:rPr>
        <w:t>LANIFICATION DÉTAILLÉE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5.3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J</w:t>
      </w:r>
      <w:r>
        <w:rPr>
          <w:rFonts w:ascii="Century Gothic" w:eastAsia="Century Gothic" w:hAnsi="Century Gothic" w:cs="Century Gothic"/>
          <w:sz w:val="16"/>
        </w:rPr>
        <w:t xml:space="preserve">OURNAL DE </w:t>
      </w:r>
      <w:r>
        <w:rPr>
          <w:rFonts w:ascii="Century Gothic" w:eastAsia="Century Gothic" w:hAnsi="Century Gothic" w:cs="Century Gothic"/>
          <w:sz w:val="20"/>
        </w:rPr>
        <w:t>B</w:t>
      </w:r>
      <w:r>
        <w:rPr>
          <w:rFonts w:ascii="Century Gothic" w:eastAsia="Century Gothic" w:hAnsi="Century Gothic" w:cs="Century Gothic"/>
          <w:sz w:val="16"/>
        </w:rPr>
        <w:t>ORD</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41D94761" w14:textId="77777777" w:rsidR="009D5508" w:rsidRDefault="000C4BEE">
      <w:pPr>
        <w:numPr>
          <w:ilvl w:val="0"/>
          <w:numId w:val="1"/>
        </w:numPr>
        <w:spacing w:after="114"/>
        <w:ind w:right="-4" w:hanging="400"/>
        <w:pPrChange w:id="11" w:author="L’auteur" w:date="2024-03-05T15:43:00Z">
          <w:pPr>
            <w:numPr>
              <w:numId w:val="8"/>
            </w:numPr>
            <w:spacing w:after="114"/>
            <w:ind w:left="400" w:right="-4" w:hanging="400"/>
          </w:pPr>
        </w:pPrChange>
      </w:pPr>
      <w:r>
        <w:rPr>
          <w:rFonts w:ascii="Century Gothic" w:eastAsia="Century Gothic" w:hAnsi="Century Gothic" w:cs="Century Gothic"/>
          <w:b/>
          <w:sz w:val="20"/>
        </w:rPr>
        <w:t>TESTS.............................................................................................................................................. 10</w:t>
      </w:r>
      <w:r>
        <w:rPr>
          <w:rFonts w:ascii="Century Gothic" w:eastAsia="Century Gothic" w:hAnsi="Century Gothic" w:cs="Century Gothic"/>
        </w:rPr>
        <w:t xml:space="preserve"> </w:t>
      </w:r>
    </w:p>
    <w:p w14:paraId="41D94762" w14:textId="77777777" w:rsidR="009D5508" w:rsidRDefault="000C4BEE">
      <w:pPr>
        <w:numPr>
          <w:ilvl w:val="1"/>
          <w:numId w:val="1"/>
        </w:numPr>
        <w:spacing w:after="121" w:line="249" w:lineRule="auto"/>
        <w:ind w:hanging="10"/>
        <w:pPrChange w:id="12" w:author="L’auteur" w:date="2024-03-05T15:43:00Z">
          <w:pPr>
            <w:numPr>
              <w:ilvl w:val="1"/>
              <w:numId w:val="8"/>
            </w:numPr>
            <w:spacing w:after="121" w:line="249" w:lineRule="auto"/>
            <w:ind w:left="195" w:hanging="10"/>
          </w:pPr>
        </w:pPrChange>
      </w:pPr>
      <w:r>
        <w:rPr>
          <w:rFonts w:ascii="Century Gothic" w:eastAsia="Century Gothic" w:hAnsi="Century Gothic" w:cs="Century Gothic"/>
          <w:sz w:val="20"/>
        </w:rPr>
        <w:t>S</w:t>
      </w:r>
      <w:r>
        <w:rPr>
          <w:rFonts w:ascii="Century Gothic" w:eastAsia="Century Gothic" w:hAnsi="Century Gothic" w:cs="Century Gothic"/>
          <w:sz w:val="16"/>
        </w:rPr>
        <w:t>TRATÉGIE DE TEST</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6.2</w:t>
      </w:r>
      <w:r>
        <w:rPr>
          <w:rFonts w:ascii="Century Gothic" w:eastAsia="Century Gothic" w:hAnsi="Century Gothic" w:cs="Century Gothic"/>
        </w:rPr>
        <w:t xml:space="preserve"> </w:t>
      </w:r>
      <w:r>
        <w:rPr>
          <w:rFonts w:ascii="Century Gothic" w:eastAsia="Century Gothic" w:hAnsi="Century Gothic" w:cs="Century Gothic"/>
          <w:sz w:val="20"/>
        </w:rPr>
        <w:t>D</w:t>
      </w:r>
      <w:r>
        <w:rPr>
          <w:rFonts w:ascii="Century Gothic" w:eastAsia="Century Gothic" w:hAnsi="Century Gothic" w:cs="Century Gothic"/>
          <w:sz w:val="16"/>
        </w:rPr>
        <w:t>OSSIER DES TESTS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6.3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P</w:t>
      </w:r>
      <w:r>
        <w:rPr>
          <w:rFonts w:ascii="Century Gothic" w:eastAsia="Century Gothic" w:hAnsi="Century Gothic" w:cs="Century Gothic"/>
          <w:sz w:val="16"/>
        </w:rPr>
        <w:t>ROBLÈMES RESTANTS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41D94763" w14:textId="77777777" w:rsidR="009D5508" w:rsidRDefault="000C4BEE">
      <w:pPr>
        <w:numPr>
          <w:ilvl w:val="0"/>
          <w:numId w:val="1"/>
        </w:numPr>
        <w:spacing w:after="114"/>
        <w:ind w:right="-4" w:hanging="400"/>
        <w:pPrChange w:id="13" w:author="L’auteur" w:date="2024-03-05T15:43:00Z">
          <w:pPr>
            <w:numPr>
              <w:numId w:val="8"/>
            </w:numPr>
            <w:spacing w:after="114"/>
            <w:ind w:left="400" w:right="-4" w:hanging="400"/>
          </w:pPr>
        </w:pPrChange>
      </w:pPr>
      <w:r>
        <w:rPr>
          <w:rFonts w:ascii="Century Gothic" w:eastAsia="Century Gothic" w:hAnsi="Century Gothic" w:cs="Century Gothic"/>
          <w:b/>
          <w:sz w:val="20"/>
        </w:rPr>
        <w:t>CONCLUSION............................................................................................................................... 10</w:t>
      </w:r>
      <w:r>
        <w:rPr>
          <w:rFonts w:ascii="Century Gothic" w:eastAsia="Century Gothic" w:hAnsi="Century Gothic" w:cs="Century Gothic"/>
        </w:rPr>
        <w:t xml:space="preserve"> </w:t>
      </w:r>
    </w:p>
    <w:p w14:paraId="41D94764" w14:textId="77777777" w:rsidR="009D5508" w:rsidRDefault="000C4BEE">
      <w:pPr>
        <w:numPr>
          <w:ilvl w:val="1"/>
          <w:numId w:val="1"/>
        </w:numPr>
        <w:spacing w:after="121" w:line="249" w:lineRule="auto"/>
        <w:ind w:hanging="10"/>
        <w:pPrChange w:id="14" w:author="L’auteur" w:date="2024-03-05T15:43:00Z">
          <w:pPr>
            <w:numPr>
              <w:ilvl w:val="1"/>
              <w:numId w:val="8"/>
            </w:numPr>
            <w:spacing w:after="121" w:line="249" w:lineRule="auto"/>
            <w:ind w:left="195" w:hanging="10"/>
          </w:pPr>
        </w:pPrChange>
      </w:pPr>
      <w:r>
        <w:rPr>
          <w:rFonts w:ascii="Century Gothic" w:eastAsia="Century Gothic" w:hAnsi="Century Gothic" w:cs="Century Gothic"/>
          <w:sz w:val="20"/>
        </w:rPr>
        <w:lastRenderedPageBreak/>
        <w:t>B</w:t>
      </w:r>
      <w:r>
        <w:rPr>
          <w:rFonts w:ascii="Century Gothic" w:eastAsia="Century Gothic" w:hAnsi="Century Gothic" w:cs="Century Gothic"/>
          <w:sz w:val="16"/>
        </w:rPr>
        <w:t>ILAN DES FONCTIONNALITÉS DEMANDÉES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7.2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ILAN DE LA PLANIFICATION</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7.3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ILAN PERSONNEL</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41D94765" w14:textId="77777777" w:rsidR="009D5508" w:rsidRDefault="000C4BEE">
      <w:pPr>
        <w:numPr>
          <w:ilvl w:val="0"/>
          <w:numId w:val="1"/>
        </w:numPr>
        <w:spacing w:after="114"/>
        <w:ind w:right="-4" w:hanging="400"/>
        <w:pPrChange w:id="15" w:author="L’auteur" w:date="2024-03-05T15:43:00Z">
          <w:pPr>
            <w:numPr>
              <w:numId w:val="8"/>
            </w:numPr>
            <w:spacing w:after="114"/>
            <w:ind w:left="400" w:right="-4" w:hanging="400"/>
          </w:pPr>
        </w:pPrChange>
      </w:pPr>
      <w:r>
        <w:rPr>
          <w:rFonts w:ascii="Century Gothic" w:eastAsia="Century Gothic" w:hAnsi="Century Gothic" w:cs="Century Gothic"/>
          <w:b/>
          <w:sz w:val="20"/>
        </w:rPr>
        <w:t>DIVERS .......................................................................................................................................... 10</w:t>
      </w:r>
      <w:r>
        <w:rPr>
          <w:rFonts w:ascii="Century Gothic" w:eastAsia="Century Gothic" w:hAnsi="Century Gothic" w:cs="Century Gothic"/>
        </w:rPr>
        <w:t xml:space="preserve"> </w:t>
      </w:r>
    </w:p>
    <w:p w14:paraId="41D94766" w14:textId="77777777" w:rsidR="009D5508" w:rsidRDefault="000C4BEE">
      <w:pPr>
        <w:numPr>
          <w:ilvl w:val="1"/>
          <w:numId w:val="1"/>
        </w:numPr>
        <w:spacing w:after="120" w:line="249" w:lineRule="auto"/>
        <w:ind w:hanging="10"/>
        <w:pPrChange w:id="16" w:author="L’auteur" w:date="2024-03-05T15:43:00Z">
          <w:pPr>
            <w:numPr>
              <w:ilvl w:val="1"/>
              <w:numId w:val="8"/>
            </w:numPr>
            <w:spacing w:after="120" w:line="249" w:lineRule="auto"/>
            <w:ind w:left="195" w:hanging="10"/>
          </w:pPr>
        </w:pPrChange>
      </w:pPr>
      <w:r>
        <w:rPr>
          <w:rFonts w:ascii="Century Gothic" w:eastAsia="Century Gothic" w:hAnsi="Century Gothic" w:cs="Century Gothic"/>
          <w:sz w:val="20"/>
        </w:rPr>
        <w:t>J</w:t>
      </w:r>
      <w:r>
        <w:rPr>
          <w:rFonts w:ascii="Century Gothic" w:eastAsia="Century Gothic" w:hAnsi="Century Gothic" w:cs="Century Gothic"/>
          <w:sz w:val="16"/>
        </w:rPr>
        <w:t>OURNAL DE TRAVAIL</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8.2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IBLIOGRAPHIE</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8.3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W</w:t>
      </w:r>
      <w:r>
        <w:rPr>
          <w:rFonts w:ascii="Century Gothic" w:eastAsia="Century Gothic" w:hAnsi="Century Gothic" w:cs="Century Gothic"/>
          <w:sz w:val="16"/>
        </w:rPr>
        <w:t>EBOGRAPHIE</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41D94767" w14:textId="77777777" w:rsidR="009D5508" w:rsidRDefault="000C4BEE">
      <w:pPr>
        <w:numPr>
          <w:ilvl w:val="0"/>
          <w:numId w:val="1"/>
        </w:numPr>
        <w:spacing w:after="114"/>
        <w:ind w:right="-4" w:hanging="400"/>
        <w:pPrChange w:id="17" w:author="L’auteur" w:date="2024-03-05T15:43:00Z">
          <w:pPr>
            <w:numPr>
              <w:numId w:val="8"/>
            </w:numPr>
            <w:spacing w:after="114"/>
            <w:ind w:left="400" w:right="-4" w:hanging="400"/>
          </w:pPr>
        </w:pPrChange>
      </w:pPr>
      <w:r>
        <w:rPr>
          <w:rFonts w:ascii="Century Gothic" w:eastAsia="Century Gothic" w:hAnsi="Century Gothic" w:cs="Century Gothic"/>
          <w:b/>
          <w:sz w:val="20"/>
        </w:rPr>
        <w:t>ANNEXES ...................................................................................................................................... 11</w:t>
      </w:r>
      <w:r>
        <w:rPr>
          <w:rFonts w:ascii="Century Gothic" w:eastAsia="Century Gothic" w:hAnsi="Century Gothic" w:cs="Century Gothic"/>
        </w:rPr>
        <w:t xml:space="preserve"> </w:t>
      </w:r>
    </w:p>
    <w:p w14:paraId="41D94768" w14:textId="77777777" w:rsidR="009D5508" w:rsidRDefault="000C4BEE">
      <w:pPr>
        <w:spacing w:after="0"/>
      </w:pP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p>
    <w:p w14:paraId="41D94769" w14:textId="77777777" w:rsidR="009D5508" w:rsidRDefault="000C4BEE">
      <w:pPr>
        <w:pStyle w:val="Titre2"/>
        <w:tabs>
          <w:tab w:val="center" w:pos="1803"/>
        </w:tabs>
        <w:spacing w:after="0"/>
        <w:ind w:left="-15" w:firstLine="0"/>
      </w:pPr>
      <w:r>
        <w:t>1</w:t>
      </w:r>
      <w:r>
        <w:rPr>
          <w:rFonts w:ascii="Arial" w:eastAsia="Arial" w:hAnsi="Arial" w:cs="Arial"/>
        </w:rPr>
        <w:t xml:space="preserve"> </w:t>
      </w:r>
      <w:r>
        <w:rPr>
          <w:rFonts w:ascii="Arial" w:eastAsia="Arial" w:hAnsi="Arial" w:cs="Arial"/>
        </w:rPr>
        <w:tab/>
      </w:r>
      <w:r>
        <w:t xml:space="preserve">SPÉCIFICATIONS </w:t>
      </w:r>
    </w:p>
    <w:p w14:paraId="41D9476A" w14:textId="77777777" w:rsidR="009D5508" w:rsidRDefault="000C4BEE">
      <w:pPr>
        <w:spacing w:after="223"/>
        <w:ind w:left="568"/>
      </w:pPr>
      <w:r>
        <w:rPr>
          <w:rFonts w:ascii="Century Gothic" w:eastAsia="Century Gothic" w:hAnsi="Century Gothic" w:cs="Century Gothic"/>
          <w:sz w:val="20"/>
        </w:rPr>
        <w:t xml:space="preserve"> </w:t>
      </w:r>
    </w:p>
    <w:p w14:paraId="41D9476B" w14:textId="77777777" w:rsidR="009D5508" w:rsidRDefault="000C4BEE">
      <w:pPr>
        <w:pStyle w:val="Titre3"/>
        <w:ind w:left="563"/>
      </w:pPr>
      <w:r>
        <w:t>1.1</w:t>
      </w:r>
      <w:r>
        <w:rPr>
          <w:rFonts w:ascii="Arial" w:eastAsia="Arial" w:hAnsi="Arial" w:cs="Arial"/>
        </w:rPr>
        <w:t xml:space="preserve"> </w:t>
      </w:r>
      <w:r>
        <w:t xml:space="preserve">Titre </w:t>
      </w:r>
    </w:p>
    <w:p w14:paraId="41D9476C" w14:textId="77777777" w:rsidR="009D5508" w:rsidRDefault="000C4BEE">
      <w:pPr>
        <w:spacing w:after="0"/>
        <w:ind w:left="1133"/>
      </w:pPr>
      <w:r>
        <w:rPr>
          <w:rFonts w:ascii="Century Gothic" w:eastAsia="Century Gothic" w:hAnsi="Century Gothic" w:cs="Century Gothic"/>
          <w:sz w:val="20"/>
        </w:rPr>
        <w:t xml:space="preserve"> </w:t>
      </w:r>
    </w:p>
    <w:p w14:paraId="41D9476D" w14:textId="77777777" w:rsidR="009D5508" w:rsidRDefault="000C4BEE">
      <w:pPr>
        <w:spacing w:after="4" w:line="249" w:lineRule="auto"/>
        <w:ind w:left="1853" w:right="721" w:hanging="10"/>
        <w:jc w:val="center"/>
      </w:pPr>
      <w:r>
        <w:rPr>
          <w:rFonts w:ascii="Century Gothic" w:eastAsia="Century Gothic" w:hAnsi="Century Gothic" w:cs="Century Gothic"/>
          <w:sz w:val="20"/>
        </w:rPr>
        <w:t xml:space="preserve">Hôtel de luxe </w:t>
      </w:r>
      <w:proofErr w:type="spellStart"/>
      <w:r>
        <w:rPr>
          <w:rFonts w:ascii="Century Gothic" w:eastAsia="Century Gothic" w:hAnsi="Century Gothic" w:cs="Century Gothic"/>
          <w:sz w:val="20"/>
        </w:rPr>
        <w:t>LaTruelle</w:t>
      </w:r>
      <w:proofErr w:type="spellEnd"/>
      <w:r>
        <w:rPr>
          <w:rFonts w:ascii="Century Gothic" w:eastAsia="Century Gothic" w:hAnsi="Century Gothic" w:cs="Century Gothic"/>
          <w:sz w:val="20"/>
        </w:rPr>
        <w:t xml:space="preserve"> </w:t>
      </w:r>
    </w:p>
    <w:p w14:paraId="41D9476E" w14:textId="77777777" w:rsidR="009D5508" w:rsidRDefault="000C4BEE">
      <w:pPr>
        <w:spacing w:after="246" w:line="238" w:lineRule="auto"/>
        <w:ind w:left="5102" w:right="824" w:hanging="3101"/>
      </w:pPr>
      <w:r>
        <w:rPr>
          <w:rFonts w:ascii="Century Gothic" w:eastAsia="Century Gothic" w:hAnsi="Century Gothic" w:cs="Century Gothic"/>
          <w:sz w:val="20"/>
        </w:rPr>
        <w:t xml:space="preserve">La construction d’un hôtel de luxe par l’entreprise </w:t>
      </w:r>
      <w:proofErr w:type="spellStart"/>
      <w:r>
        <w:rPr>
          <w:rFonts w:ascii="Century Gothic" w:eastAsia="Century Gothic" w:hAnsi="Century Gothic" w:cs="Century Gothic"/>
          <w:sz w:val="20"/>
        </w:rPr>
        <w:t>LaTruelle</w:t>
      </w:r>
      <w:proofErr w:type="spellEnd"/>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SàRL</w:t>
      </w:r>
      <w:proofErr w:type="spellEnd"/>
      <w:r>
        <w:rPr>
          <w:rFonts w:ascii="Century Gothic" w:eastAsia="Century Gothic" w:hAnsi="Century Gothic" w:cs="Century Gothic"/>
          <w:sz w:val="20"/>
        </w:rPr>
        <w:t xml:space="preserve">  </w:t>
      </w:r>
    </w:p>
    <w:p w14:paraId="41D9476F" w14:textId="77777777" w:rsidR="009D5508" w:rsidRDefault="000C4BEE">
      <w:pPr>
        <w:pStyle w:val="Titre3"/>
        <w:ind w:left="563"/>
      </w:pPr>
      <w:r>
        <w:t>1.2</w:t>
      </w:r>
      <w:r>
        <w:rPr>
          <w:rFonts w:ascii="Arial" w:eastAsia="Arial" w:hAnsi="Arial" w:cs="Arial"/>
        </w:rPr>
        <w:t xml:space="preserve"> </w:t>
      </w:r>
      <w:r>
        <w:t xml:space="preserve">Description </w:t>
      </w:r>
    </w:p>
    <w:p w14:paraId="41D94770" w14:textId="77777777" w:rsidR="009D5508" w:rsidRDefault="000C4BEE">
      <w:pPr>
        <w:spacing w:after="0"/>
        <w:ind w:left="1133"/>
        <w:rPr>
          <w:ins w:id="18" w:author="L’auteur" w:date="2024-03-05T15:43:00Z"/>
        </w:rPr>
      </w:pPr>
      <w:ins w:id="19" w:author="L’auteur" w:date="2024-03-05T15:43:00Z">
        <w:r>
          <w:rPr>
            <w:rFonts w:ascii="Century Gothic" w:eastAsia="Century Gothic" w:hAnsi="Century Gothic" w:cs="Century Gothic"/>
            <w:sz w:val="20"/>
          </w:rPr>
          <w:t xml:space="preserve"> </w:t>
        </w:r>
      </w:ins>
    </w:p>
    <w:p w14:paraId="41D94771" w14:textId="77777777" w:rsidR="009D5508" w:rsidRDefault="000C4BEE">
      <w:pPr>
        <w:spacing w:after="245" w:line="240" w:lineRule="auto"/>
        <w:ind w:left="1133" w:right="17"/>
        <w:jc w:val="both"/>
        <w:pPrChange w:id="20" w:author="L’auteur" w:date="2024-03-05T15:43:00Z">
          <w:pPr>
            <w:pStyle w:val="Texte"/>
          </w:pPr>
        </w:pPrChange>
      </w:pPr>
      <w:r>
        <w:rPr>
          <w:rFonts w:ascii="Century Gothic" w:hAnsi="Century Gothic"/>
          <w:sz w:val="20"/>
          <w:rPrChange w:id="21" w:author="L’auteur" w:date="2024-03-05T15:43:00Z">
            <w:rPr/>
          </w:rPrChange>
        </w:rPr>
        <w:t xml:space="preserve">Le projet consiste à construire un bâtiment sur le logiciel de création de plan « Sweet Home 3D ». Ce projet est réalisé dans le contexte du module 306, qui consiste à réaliser de petits projets en équipe avec des objectifs et des exigences clairement définis ainsi que des ressources et des délais imposés. </w:t>
      </w:r>
    </w:p>
    <w:p w14:paraId="41D94772" w14:textId="77777777" w:rsidR="009D5508" w:rsidRDefault="000C4BEE">
      <w:pPr>
        <w:spacing w:after="0"/>
        <w:ind w:left="563" w:hanging="10"/>
      </w:pPr>
      <w:r>
        <w:rPr>
          <w:rFonts w:ascii="Century Gothic" w:eastAsia="Century Gothic" w:hAnsi="Century Gothic" w:cs="Century Gothic"/>
          <w:b/>
          <w:sz w:val="28"/>
        </w:rPr>
        <w:t>1.3</w:t>
      </w:r>
      <w:r>
        <w:rPr>
          <w:rFonts w:ascii="Arial" w:eastAsia="Arial" w:hAnsi="Arial" w:cs="Arial"/>
          <w:b/>
          <w:sz w:val="28"/>
        </w:rPr>
        <w:t xml:space="preserve"> </w:t>
      </w:r>
      <w:r>
        <w:rPr>
          <w:rFonts w:ascii="Century Gothic" w:eastAsia="Century Gothic" w:hAnsi="Century Gothic" w:cs="Century Gothic"/>
          <w:b/>
          <w:sz w:val="28"/>
        </w:rPr>
        <w:t xml:space="preserve">Matériel et logiciels à disposition </w:t>
      </w:r>
    </w:p>
    <w:p w14:paraId="41D94773" w14:textId="77777777" w:rsidR="009D5508" w:rsidRDefault="000C4BEE">
      <w:pPr>
        <w:spacing w:after="59"/>
        <w:ind w:left="1133"/>
      </w:pPr>
      <w:r>
        <w:rPr>
          <w:rFonts w:ascii="Century Gothic" w:eastAsia="Century Gothic" w:hAnsi="Century Gothic" w:cs="Century Gothic"/>
          <w:sz w:val="20"/>
        </w:rPr>
        <w:t xml:space="preserve"> </w:t>
      </w:r>
    </w:p>
    <w:p w14:paraId="41D94774" w14:textId="77777777" w:rsidR="009D5508" w:rsidRDefault="000C4BEE">
      <w:pPr>
        <w:spacing w:after="150" w:line="249" w:lineRule="auto"/>
        <w:ind w:left="1412" w:right="6" w:hanging="10"/>
        <w:jc w:val="both"/>
      </w:pPr>
      <w:r>
        <w:rPr>
          <w:rFonts w:ascii="Century Gothic" w:eastAsia="Century Gothic" w:hAnsi="Century Gothic" w:cs="Century Gothic"/>
          <w:color w:val="548DD4"/>
          <w:sz w:val="16"/>
        </w:rPr>
        <w:t xml:space="preserve">A compléter par ce qui est nécessaire pour le démarrage …  </w:t>
      </w:r>
    </w:p>
    <w:p w14:paraId="41D94775" w14:textId="77777777" w:rsidR="009D5508" w:rsidRDefault="000C4BEE">
      <w:pPr>
        <w:spacing w:after="224"/>
        <w:ind w:left="1133"/>
      </w:pPr>
      <w:r>
        <w:rPr>
          <w:rFonts w:ascii="Century Gothic" w:eastAsia="Century Gothic" w:hAnsi="Century Gothic" w:cs="Century Gothic"/>
          <w:sz w:val="20"/>
        </w:rPr>
        <w:t xml:space="preserve"> </w:t>
      </w:r>
    </w:p>
    <w:p w14:paraId="41D94776" w14:textId="77777777" w:rsidR="009D5508" w:rsidRDefault="000C4BEE">
      <w:pPr>
        <w:pStyle w:val="Titre3"/>
        <w:ind w:left="563"/>
      </w:pPr>
      <w:r>
        <w:t>1.4</w:t>
      </w:r>
      <w:r>
        <w:rPr>
          <w:rFonts w:ascii="Arial" w:eastAsia="Arial" w:hAnsi="Arial" w:cs="Arial"/>
        </w:rPr>
        <w:t xml:space="preserve"> </w:t>
      </w:r>
      <w:r>
        <w:t xml:space="preserve">Prérequis </w:t>
      </w:r>
    </w:p>
    <w:p w14:paraId="41D94777" w14:textId="77777777" w:rsidR="009D5508" w:rsidRDefault="000C4BEE">
      <w:pPr>
        <w:spacing w:after="59"/>
        <w:ind w:left="1133"/>
      </w:pPr>
      <w:r>
        <w:rPr>
          <w:rFonts w:ascii="Century Gothic" w:eastAsia="Century Gothic" w:hAnsi="Century Gothic" w:cs="Century Gothic"/>
          <w:sz w:val="20"/>
        </w:rPr>
        <w:t xml:space="preserve"> </w:t>
      </w:r>
    </w:p>
    <w:p w14:paraId="41D94778" w14:textId="77777777" w:rsidR="009D5508" w:rsidRDefault="000C4BEE">
      <w:pPr>
        <w:spacing w:after="157" w:line="249" w:lineRule="auto"/>
        <w:ind w:left="1412" w:right="6" w:hanging="10"/>
        <w:jc w:val="both"/>
      </w:pPr>
      <w:r>
        <w:rPr>
          <w:rFonts w:ascii="Century Gothic" w:eastAsia="Century Gothic" w:hAnsi="Century Gothic" w:cs="Century Gothic"/>
          <w:color w:val="548DD4"/>
          <w:sz w:val="16"/>
        </w:rPr>
        <w:t xml:space="preserve">A compléter par une description des compétences, des connaissances et de la formation minimum pour être à même de réaliser le projet …  </w:t>
      </w:r>
    </w:p>
    <w:p w14:paraId="41D94779" w14:textId="77777777" w:rsidR="009D5508" w:rsidRDefault="000C4BEE">
      <w:pPr>
        <w:spacing w:after="225"/>
        <w:ind w:left="1133"/>
      </w:pPr>
      <w:r>
        <w:rPr>
          <w:rFonts w:ascii="Century Gothic" w:eastAsia="Century Gothic" w:hAnsi="Century Gothic" w:cs="Century Gothic"/>
          <w:sz w:val="20"/>
        </w:rPr>
        <w:t xml:space="preserve"> </w:t>
      </w:r>
    </w:p>
    <w:p w14:paraId="41D9477A" w14:textId="77777777" w:rsidR="009D5508" w:rsidRDefault="000C4BEE">
      <w:pPr>
        <w:pStyle w:val="Titre3"/>
        <w:spacing w:after="89"/>
        <w:ind w:left="563"/>
      </w:pPr>
      <w:r>
        <w:t>1.5</w:t>
      </w:r>
      <w:r>
        <w:rPr>
          <w:rFonts w:ascii="Arial" w:eastAsia="Arial" w:hAnsi="Arial" w:cs="Arial"/>
        </w:rPr>
        <w:t xml:space="preserve"> </w:t>
      </w:r>
      <w:r>
        <w:t xml:space="preserve">Cahier des charges </w:t>
      </w:r>
    </w:p>
    <w:p w14:paraId="41D9477B" w14:textId="77777777" w:rsidR="009D5508" w:rsidRDefault="000C4BEE">
      <w:pPr>
        <w:pStyle w:val="Titre4"/>
        <w:spacing w:after="50"/>
        <w:ind w:left="1128"/>
      </w:pPr>
      <w:r>
        <w:t>1.5.1</w:t>
      </w:r>
      <w:r>
        <w:rPr>
          <w:rFonts w:ascii="Arial" w:eastAsia="Arial" w:hAnsi="Arial" w:cs="Arial"/>
        </w:rPr>
        <w:t xml:space="preserve"> </w:t>
      </w:r>
      <w:r>
        <w:t>Objectifs et portée du projet</w:t>
      </w:r>
      <w:ins w:id="22" w:author="L’auteur" w:date="2024-03-05T15:43:00Z">
        <w:r>
          <w:t xml:space="preserve"> </w:t>
        </w:r>
      </w:ins>
    </w:p>
    <w:p w14:paraId="41D9477C" w14:textId="77777777" w:rsidR="00C13EED" w:rsidRPr="00C13EED" w:rsidRDefault="00C13EED" w:rsidP="00C13EED">
      <w:pPr>
        <w:pStyle w:val="Texte"/>
        <w:rPr>
          <w:del w:id="23" w:author="L’auteur" w:date="2024-03-05T15:43:00Z"/>
        </w:rPr>
      </w:pPr>
      <w:del w:id="24" w:author="L’auteur" w:date="2024-03-05T15:43:00Z">
        <w:r w:rsidRPr="00C13EED">
          <w:delText>Construire un hôtel à partir d’une structure d’immeuble imposée</w:delText>
        </w:r>
      </w:del>
    </w:p>
    <w:p w14:paraId="41D9477D" w14:textId="77777777" w:rsidR="009D5508" w:rsidRDefault="000C4BEE">
      <w:pPr>
        <w:spacing w:after="63"/>
        <w:ind w:left="1813"/>
        <w:rPr>
          <w:ins w:id="25" w:author="L’auteur" w:date="2024-03-05T15:43:00Z"/>
        </w:rPr>
      </w:pPr>
      <w:ins w:id="26" w:author="L’auteur" w:date="2024-03-05T15:43:00Z">
        <w:r>
          <w:rPr>
            <w:rFonts w:ascii="Century Gothic" w:eastAsia="Century Gothic" w:hAnsi="Century Gothic" w:cs="Century Gothic"/>
            <w:sz w:val="20"/>
          </w:rPr>
          <w:t xml:space="preserve"> </w:t>
        </w:r>
      </w:ins>
    </w:p>
    <w:p w14:paraId="41D9477E" w14:textId="77777777" w:rsidR="009D5508" w:rsidRDefault="000C4BEE">
      <w:pPr>
        <w:spacing w:after="153" w:line="249" w:lineRule="auto"/>
        <w:ind w:left="1412" w:right="7" w:hanging="10"/>
        <w:jc w:val="both"/>
        <w:rPr>
          <w:ins w:id="27" w:author="L’auteur" w:date="2024-03-05T15:43:00Z"/>
        </w:rPr>
      </w:pPr>
      <w:ins w:id="28" w:author="L’auteur" w:date="2024-03-05T15:43:00Z">
        <w:r>
          <w:rPr>
            <w:rFonts w:ascii="Century Gothic" w:eastAsia="Century Gothic" w:hAnsi="Century Gothic" w:cs="Century Gothic"/>
            <w:color w:val="548DD4"/>
            <w:sz w:val="16"/>
          </w:rPr>
          <w:t xml:space="preserve">A compléter. Il s’agit d’ébaucher des réponses aux questions de l’acronyme CQQCOQP (Combien, Quoi, Qui, Comment, Où, Quand, Pourquoi) </w:t>
        </w:r>
      </w:ins>
    </w:p>
    <w:p w14:paraId="41D9477F" w14:textId="77777777" w:rsidR="009D5508" w:rsidRDefault="000C4BEE">
      <w:pPr>
        <w:spacing w:after="179"/>
        <w:ind w:left="1813"/>
        <w:rPr>
          <w:ins w:id="29" w:author="L’auteur" w:date="2024-03-05T15:43:00Z"/>
        </w:rPr>
      </w:pPr>
      <w:ins w:id="30" w:author="L’auteur" w:date="2024-03-05T15:43:00Z">
        <w:r>
          <w:rPr>
            <w:rFonts w:ascii="Century Gothic" w:eastAsia="Century Gothic" w:hAnsi="Century Gothic" w:cs="Century Gothic"/>
            <w:sz w:val="20"/>
          </w:rPr>
          <w:t xml:space="preserve"> </w:t>
        </w:r>
      </w:ins>
    </w:p>
    <w:p w14:paraId="41D94780" w14:textId="77777777" w:rsidR="009D5508" w:rsidRDefault="000C4BEE">
      <w:pPr>
        <w:pStyle w:val="Titre4"/>
        <w:spacing w:after="50"/>
        <w:ind w:left="1128"/>
      </w:pPr>
      <w:r>
        <w:lastRenderedPageBreak/>
        <w:t>1.5.2</w:t>
      </w:r>
      <w:r>
        <w:rPr>
          <w:rFonts w:ascii="Arial" w:eastAsia="Arial" w:hAnsi="Arial" w:cs="Arial"/>
        </w:rPr>
        <w:t xml:space="preserve"> </w:t>
      </w:r>
      <w:r>
        <w:t xml:space="preserve">Caractéristiques des utilisateurs et impacts </w:t>
      </w:r>
    </w:p>
    <w:p w14:paraId="41D94781" w14:textId="77777777" w:rsidR="00C13EED" w:rsidRPr="00C13EED" w:rsidRDefault="00C13EED" w:rsidP="00C13EED">
      <w:pPr>
        <w:pStyle w:val="Texte"/>
        <w:rPr>
          <w:del w:id="31" w:author="L’auteur" w:date="2024-03-05T15:43:00Z"/>
        </w:rPr>
      </w:pPr>
      <w:del w:id="32" w:author="L’auteur" w:date="2024-03-05T15:43:00Z">
        <w:r>
          <w:delText>Le public visé est les touristes.</w:delText>
        </w:r>
      </w:del>
    </w:p>
    <w:p w14:paraId="41D94782" w14:textId="77777777" w:rsidR="009D5508" w:rsidRDefault="000C4BEE">
      <w:pPr>
        <w:spacing w:after="62"/>
        <w:ind w:left="1813"/>
        <w:rPr>
          <w:ins w:id="33" w:author="L’auteur" w:date="2024-03-05T15:43:00Z"/>
        </w:rPr>
      </w:pPr>
      <w:ins w:id="34" w:author="L’auteur" w:date="2024-03-05T15:43:00Z">
        <w:r>
          <w:rPr>
            <w:rFonts w:ascii="Century Gothic" w:eastAsia="Century Gothic" w:hAnsi="Century Gothic" w:cs="Century Gothic"/>
            <w:sz w:val="20"/>
          </w:rPr>
          <w:t xml:space="preserve"> </w:t>
        </w:r>
      </w:ins>
    </w:p>
    <w:p w14:paraId="41D94783" w14:textId="77777777" w:rsidR="009D5508" w:rsidRDefault="000C4BEE">
      <w:pPr>
        <w:spacing w:after="154" w:line="249" w:lineRule="auto"/>
        <w:ind w:left="1412" w:right="6" w:hanging="10"/>
        <w:jc w:val="both"/>
        <w:rPr>
          <w:ins w:id="35" w:author="L’auteur" w:date="2024-03-05T15:43:00Z"/>
        </w:rPr>
      </w:pPr>
      <w:ins w:id="36" w:author="L’auteur" w:date="2024-03-05T15:43:00Z">
        <w:r>
          <w:rPr>
            <w:rFonts w:ascii="Century Gothic" w:eastAsia="Century Gothic" w:hAnsi="Century Gothic" w:cs="Century Gothic"/>
            <w:color w:val="548DD4"/>
            <w:sz w:val="16"/>
          </w:rPr>
          <w:t>A compléter… Il s’agit d’identifier le(s) profil(s) de(s) utilisateur-</w:t>
        </w:r>
        <w:proofErr w:type="spellStart"/>
        <w:r>
          <w:rPr>
            <w:rFonts w:ascii="Century Gothic" w:eastAsia="Century Gothic" w:hAnsi="Century Gothic" w:cs="Century Gothic"/>
            <w:color w:val="548DD4"/>
            <w:sz w:val="16"/>
          </w:rPr>
          <w:t>trice</w:t>
        </w:r>
        <w:proofErr w:type="spellEnd"/>
        <w:r>
          <w:rPr>
            <w:rFonts w:ascii="Century Gothic" w:eastAsia="Century Gothic" w:hAnsi="Century Gothic" w:cs="Century Gothic"/>
            <w:color w:val="548DD4"/>
            <w:sz w:val="16"/>
          </w:rPr>
          <w:t xml:space="preserve">(s) type, et les conséquences que cela va avoir sur la conception (couleurs, ergonomie, utilisation, etc.) </w:t>
        </w:r>
      </w:ins>
    </w:p>
    <w:p w14:paraId="41D94784" w14:textId="77777777" w:rsidR="009D5508" w:rsidRDefault="000C4BEE">
      <w:pPr>
        <w:spacing w:after="179"/>
        <w:ind w:left="1813"/>
      </w:pPr>
      <w:r>
        <w:rPr>
          <w:rFonts w:ascii="Century Gothic" w:eastAsia="Century Gothic" w:hAnsi="Century Gothic" w:cs="Century Gothic"/>
          <w:sz w:val="20"/>
        </w:rPr>
        <w:t xml:space="preserve"> </w:t>
      </w:r>
    </w:p>
    <w:p w14:paraId="41D94785" w14:textId="77777777" w:rsidR="009D5508" w:rsidRDefault="000C4BEE">
      <w:pPr>
        <w:pStyle w:val="Titre4"/>
        <w:spacing w:after="52"/>
        <w:ind w:left="1128"/>
      </w:pPr>
      <w:r>
        <w:t>1.5.3</w:t>
      </w:r>
      <w:r>
        <w:rPr>
          <w:rFonts w:ascii="Arial" w:eastAsia="Arial" w:hAnsi="Arial" w:cs="Arial"/>
        </w:rPr>
        <w:t xml:space="preserve"> </w:t>
      </w:r>
      <w:r>
        <w:t>Fonctionnalités requises (du point de vue de l’utilisateur)</w:t>
      </w:r>
      <w:ins w:id="37" w:author="L’auteur" w:date="2024-03-05T15:43:00Z">
        <w:r>
          <w:t xml:space="preserve"> </w:t>
        </w:r>
      </w:ins>
    </w:p>
    <w:p w14:paraId="41D94786" w14:textId="77777777" w:rsidR="00C13EED" w:rsidRPr="00C13EED" w:rsidRDefault="00C13EED" w:rsidP="00C13EED">
      <w:pPr>
        <w:pStyle w:val="Texte"/>
        <w:rPr>
          <w:del w:id="38" w:author="L’auteur" w:date="2024-03-05T15:43:00Z"/>
        </w:rPr>
      </w:pPr>
      <w:del w:id="39" w:author="L’auteur" w:date="2024-03-05T15:43:00Z">
        <w:r>
          <w:delText xml:space="preserve">Les clients pourront passer la nuit, s’amuser, se relaxer </w:delText>
        </w:r>
        <w:r w:rsidR="0085440C">
          <w:delText>et profiter de leurs vacances.</w:delText>
        </w:r>
      </w:del>
    </w:p>
    <w:p w14:paraId="41D94787" w14:textId="77777777" w:rsidR="00C13EED" w:rsidRDefault="00C13EED" w:rsidP="00C13EED">
      <w:pPr>
        <w:pStyle w:val="Titre4"/>
        <w:spacing w:after="52"/>
        <w:ind w:left="1128"/>
        <w:rPr>
          <w:del w:id="40" w:author="L’auteur" w:date="2024-03-05T15:43:00Z"/>
        </w:rPr>
      </w:pPr>
    </w:p>
    <w:p w14:paraId="41D94788" w14:textId="77777777" w:rsidR="009D5508" w:rsidRDefault="000C4BEE">
      <w:pPr>
        <w:spacing w:after="59"/>
        <w:ind w:left="1813"/>
        <w:rPr>
          <w:ins w:id="41" w:author="L’auteur" w:date="2024-03-05T15:43:00Z"/>
        </w:rPr>
      </w:pPr>
      <w:ins w:id="42" w:author="L’auteur" w:date="2024-03-05T15:43:00Z">
        <w:r>
          <w:rPr>
            <w:rFonts w:ascii="Century Gothic" w:eastAsia="Century Gothic" w:hAnsi="Century Gothic" w:cs="Century Gothic"/>
            <w:sz w:val="20"/>
          </w:rPr>
          <w:t xml:space="preserve"> </w:t>
        </w:r>
      </w:ins>
    </w:p>
    <w:p w14:paraId="41D94789" w14:textId="77777777" w:rsidR="009D5508" w:rsidRDefault="000C4BEE">
      <w:pPr>
        <w:spacing w:after="153" w:line="249" w:lineRule="auto"/>
        <w:ind w:left="1412" w:right="7" w:hanging="10"/>
        <w:jc w:val="both"/>
        <w:rPr>
          <w:ins w:id="43" w:author="L’auteur" w:date="2024-03-05T15:43:00Z"/>
        </w:rPr>
      </w:pPr>
      <w:ins w:id="44" w:author="L’auteur" w:date="2024-03-05T15:43:00Z">
        <w:r>
          <w:rPr>
            <w:rFonts w:ascii="Century Gothic" w:eastAsia="Century Gothic" w:hAnsi="Century Gothic" w:cs="Century Gothic"/>
            <w:color w:val="548DD4"/>
            <w:sz w:val="16"/>
          </w:rPr>
          <w:t xml:space="preserve">A compléter par une espèce de mode d’emploi du produit. S’il s’agissait d’une montre, décrire qu’à part l’heure, il y aura la possibilité d’utiliser un chronomètre, un réveil, …  </w:t>
        </w:r>
      </w:ins>
    </w:p>
    <w:p w14:paraId="41D9478A" w14:textId="77777777" w:rsidR="009D5508" w:rsidRDefault="000C4BEE">
      <w:pPr>
        <w:spacing w:after="179"/>
        <w:ind w:left="1813"/>
        <w:rPr>
          <w:ins w:id="45" w:author="L’auteur" w:date="2024-03-05T15:43:00Z"/>
        </w:rPr>
      </w:pPr>
      <w:ins w:id="46" w:author="L’auteur" w:date="2024-03-05T15:43:00Z">
        <w:r>
          <w:rPr>
            <w:rFonts w:ascii="Century Gothic" w:eastAsia="Century Gothic" w:hAnsi="Century Gothic" w:cs="Century Gothic"/>
            <w:sz w:val="20"/>
          </w:rPr>
          <w:t xml:space="preserve"> </w:t>
        </w:r>
      </w:ins>
    </w:p>
    <w:p w14:paraId="41D9478B" w14:textId="77777777" w:rsidR="009D5508" w:rsidRDefault="000C4BEE">
      <w:pPr>
        <w:spacing w:after="54"/>
        <w:ind w:left="1128" w:hanging="10"/>
        <w:rPr>
          <w:ins w:id="47" w:author="L’auteur" w:date="2024-03-05T15:43:00Z"/>
        </w:rPr>
      </w:pPr>
      <w:ins w:id="48" w:author="L’auteur" w:date="2024-03-05T15:43:00Z">
        <w:r>
          <w:rPr>
            <w:rFonts w:ascii="Century Gothic" w:eastAsia="Century Gothic" w:hAnsi="Century Gothic" w:cs="Century Gothic"/>
            <w:i/>
            <w:sz w:val="24"/>
          </w:rPr>
          <w:t>1.5.4</w:t>
        </w:r>
        <w:r>
          <w:rPr>
            <w:rFonts w:ascii="Arial" w:eastAsia="Arial" w:hAnsi="Arial" w:cs="Arial"/>
            <w:i/>
            <w:sz w:val="24"/>
          </w:rPr>
          <w:t xml:space="preserve"> </w:t>
        </w:r>
        <w:r>
          <w:rPr>
            <w:rFonts w:ascii="Century Gothic" w:eastAsia="Century Gothic" w:hAnsi="Century Gothic" w:cs="Century Gothic"/>
            <w:i/>
            <w:sz w:val="24"/>
          </w:rPr>
          <w:t xml:space="preserve">Contraintes </w:t>
        </w:r>
      </w:ins>
    </w:p>
    <w:p w14:paraId="41D9478C" w14:textId="77777777" w:rsidR="009D5508" w:rsidRDefault="000C4BEE">
      <w:pPr>
        <w:spacing w:after="58"/>
        <w:ind w:left="1813"/>
        <w:rPr>
          <w:ins w:id="49" w:author="L’auteur" w:date="2024-03-05T15:43:00Z"/>
        </w:rPr>
      </w:pPr>
      <w:ins w:id="50" w:author="L’auteur" w:date="2024-03-05T15:43:00Z">
        <w:r>
          <w:rPr>
            <w:rFonts w:ascii="Century Gothic" w:eastAsia="Century Gothic" w:hAnsi="Century Gothic" w:cs="Century Gothic"/>
            <w:sz w:val="20"/>
          </w:rPr>
          <w:t xml:space="preserve"> </w:t>
        </w:r>
      </w:ins>
    </w:p>
    <w:p w14:paraId="41D9478D" w14:textId="77777777" w:rsidR="009D5508" w:rsidRDefault="000C4BEE">
      <w:pPr>
        <w:spacing w:after="11" w:line="249" w:lineRule="auto"/>
        <w:ind w:left="1412" w:right="6" w:hanging="10"/>
        <w:jc w:val="both"/>
        <w:rPr>
          <w:ins w:id="51" w:author="L’auteur" w:date="2024-03-05T15:43:00Z"/>
        </w:rPr>
      </w:pPr>
      <w:ins w:id="52" w:author="L’auteur" w:date="2024-03-05T15:43:00Z">
        <w:r>
          <w:rPr>
            <w:rFonts w:ascii="Century Gothic" w:eastAsia="Century Gothic" w:hAnsi="Century Gothic" w:cs="Century Gothic"/>
            <w:color w:val="548DD4"/>
            <w:sz w:val="16"/>
          </w:rPr>
          <w:t xml:space="preserve">Sécurité, backups, disponibilité, système utilisé, interfaces avec autres logiciels, etc. </w:t>
        </w:r>
      </w:ins>
    </w:p>
    <w:p w14:paraId="41D9478E" w14:textId="77777777" w:rsidR="009D5508" w:rsidRDefault="000C4BEE">
      <w:pPr>
        <w:spacing w:after="179"/>
        <w:ind w:left="1813"/>
        <w:rPr>
          <w:ins w:id="53" w:author="L’auteur" w:date="2024-03-05T15:43:00Z"/>
        </w:rPr>
      </w:pPr>
      <w:ins w:id="54" w:author="L’auteur" w:date="2024-03-05T15:43:00Z">
        <w:r>
          <w:rPr>
            <w:rFonts w:ascii="Century Gothic" w:eastAsia="Century Gothic" w:hAnsi="Century Gothic" w:cs="Century Gothic"/>
            <w:sz w:val="20"/>
          </w:rPr>
          <w:t xml:space="preserve"> </w:t>
        </w:r>
      </w:ins>
    </w:p>
    <w:p w14:paraId="41D9478F" w14:textId="77777777" w:rsidR="009D5508" w:rsidRDefault="000C4BEE">
      <w:pPr>
        <w:spacing w:after="54"/>
        <w:ind w:left="1128" w:hanging="10"/>
        <w:rPr>
          <w:ins w:id="55" w:author="L’auteur" w:date="2024-03-05T15:43:00Z"/>
        </w:rPr>
      </w:pPr>
      <w:ins w:id="56" w:author="L’auteur" w:date="2024-03-05T15:43:00Z">
        <w:r>
          <w:rPr>
            <w:rFonts w:ascii="Century Gothic" w:eastAsia="Century Gothic" w:hAnsi="Century Gothic" w:cs="Century Gothic"/>
            <w:i/>
            <w:sz w:val="24"/>
          </w:rPr>
          <w:t>1.5.5</w:t>
        </w:r>
        <w:r>
          <w:rPr>
            <w:rFonts w:ascii="Arial" w:eastAsia="Arial" w:hAnsi="Arial" w:cs="Arial"/>
            <w:i/>
            <w:sz w:val="24"/>
          </w:rPr>
          <w:t xml:space="preserve"> </w:t>
        </w:r>
        <w:r>
          <w:rPr>
            <w:rFonts w:ascii="Century Gothic" w:eastAsia="Century Gothic" w:hAnsi="Century Gothic" w:cs="Century Gothic"/>
            <w:i/>
            <w:sz w:val="24"/>
          </w:rPr>
          <w:t xml:space="preserve">Travail à réaliser par l'apprenti </w:t>
        </w:r>
      </w:ins>
    </w:p>
    <w:p w14:paraId="41D94790" w14:textId="77777777" w:rsidR="009D5508" w:rsidRDefault="000C4BEE">
      <w:pPr>
        <w:spacing w:after="59"/>
        <w:ind w:left="1813"/>
        <w:rPr>
          <w:ins w:id="57" w:author="L’auteur" w:date="2024-03-05T15:43:00Z"/>
        </w:rPr>
      </w:pPr>
      <w:ins w:id="58" w:author="L’auteur" w:date="2024-03-05T15:43:00Z">
        <w:r>
          <w:rPr>
            <w:rFonts w:ascii="Century Gothic" w:eastAsia="Century Gothic" w:hAnsi="Century Gothic" w:cs="Century Gothic"/>
            <w:sz w:val="20"/>
          </w:rPr>
          <w:t xml:space="preserve"> </w:t>
        </w:r>
      </w:ins>
    </w:p>
    <w:p w14:paraId="41D94791" w14:textId="77777777" w:rsidR="009D5508" w:rsidRDefault="000C4BEE">
      <w:pPr>
        <w:spacing w:after="150" w:line="249" w:lineRule="auto"/>
        <w:ind w:left="1412" w:right="7" w:hanging="10"/>
        <w:jc w:val="both"/>
        <w:rPr>
          <w:ins w:id="59" w:author="L’auteur" w:date="2024-03-05T15:43:00Z"/>
        </w:rPr>
      </w:pPr>
      <w:ins w:id="60" w:author="L’auteur" w:date="2024-03-05T15:43:00Z">
        <w:r>
          <w:rPr>
            <w:rFonts w:ascii="Century Gothic" w:eastAsia="Century Gothic" w:hAnsi="Century Gothic" w:cs="Century Gothic"/>
            <w:color w:val="548DD4"/>
            <w:sz w:val="16"/>
          </w:rPr>
          <w:t xml:space="preserve">Décrire à quoi doit ressembler le travail produit, ce qu’il faudra rendre …  </w:t>
        </w:r>
      </w:ins>
    </w:p>
    <w:p w14:paraId="41D94792" w14:textId="77777777" w:rsidR="009D5508" w:rsidRDefault="000C4BEE">
      <w:pPr>
        <w:spacing w:after="184"/>
        <w:ind w:left="1813"/>
        <w:rPr>
          <w:ins w:id="61" w:author="L’auteur" w:date="2024-03-05T15:43:00Z"/>
        </w:rPr>
      </w:pPr>
      <w:ins w:id="62" w:author="L’auteur" w:date="2024-03-05T15:43:00Z">
        <w:r>
          <w:rPr>
            <w:rFonts w:ascii="Century Gothic" w:eastAsia="Century Gothic" w:hAnsi="Century Gothic" w:cs="Century Gothic"/>
            <w:sz w:val="20"/>
          </w:rPr>
          <w:t xml:space="preserve"> </w:t>
        </w:r>
      </w:ins>
    </w:p>
    <w:p w14:paraId="41D94793" w14:textId="77777777" w:rsidR="009D5508" w:rsidRDefault="000C4BEE">
      <w:pPr>
        <w:spacing w:after="52"/>
        <w:ind w:left="1128" w:hanging="10"/>
        <w:rPr>
          <w:ins w:id="63" w:author="L’auteur" w:date="2024-03-05T15:43:00Z"/>
        </w:rPr>
      </w:pPr>
      <w:ins w:id="64" w:author="L’auteur" w:date="2024-03-05T15:43:00Z">
        <w:r>
          <w:rPr>
            <w:rFonts w:ascii="Century Gothic" w:eastAsia="Century Gothic" w:hAnsi="Century Gothic" w:cs="Century Gothic"/>
            <w:i/>
            <w:sz w:val="24"/>
          </w:rPr>
          <w:t>1.5.6</w:t>
        </w:r>
        <w:r>
          <w:rPr>
            <w:rFonts w:ascii="Arial" w:eastAsia="Arial" w:hAnsi="Arial" w:cs="Arial"/>
            <w:i/>
            <w:sz w:val="24"/>
          </w:rPr>
          <w:t xml:space="preserve"> </w:t>
        </w:r>
        <w:r>
          <w:rPr>
            <w:rFonts w:ascii="Century Gothic" w:eastAsia="Century Gothic" w:hAnsi="Century Gothic" w:cs="Century Gothic"/>
            <w:i/>
            <w:sz w:val="24"/>
          </w:rPr>
          <w:t xml:space="preserve">Si le temps le permet … </w:t>
        </w:r>
      </w:ins>
    </w:p>
    <w:p w14:paraId="41D94794" w14:textId="77777777" w:rsidR="009D5508" w:rsidRDefault="000C4BEE">
      <w:pPr>
        <w:spacing w:after="59"/>
        <w:ind w:left="1813"/>
        <w:rPr>
          <w:ins w:id="65" w:author="L’auteur" w:date="2024-03-05T15:43:00Z"/>
        </w:rPr>
      </w:pPr>
      <w:ins w:id="66" w:author="L’auteur" w:date="2024-03-05T15:43:00Z">
        <w:r>
          <w:rPr>
            <w:rFonts w:ascii="Century Gothic" w:eastAsia="Century Gothic" w:hAnsi="Century Gothic" w:cs="Century Gothic"/>
            <w:sz w:val="20"/>
          </w:rPr>
          <w:t xml:space="preserve"> </w:t>
        </w:r>
      </w:ins>
    </w:p>
    <w:p w14:paraId="41D94795" w14:textId="77777777" w:rsidR="009D5508" w:rsidRDefault="000C4BEE">
      <w:pPr>
        <w:spacing w:after="150" w:line="249" w:lineRule="auto"/>
        <w:ind w:left="1412" w:right="7" w:hanging="10"/>
        <w:jc w:val="both"/>
        <w:rPr>
          <w:ins w:id="67" w:author="L’auteur" w:date="2024-03-05T15:43:00Z"/>
        </w:rPr>
      </w:pPr>
      <w:ins w:id="68" w:author="L’auteur" w:date="2024-03-05T15:43:00Z">
        <w:r>
          <w:rPr>
            <w:rFonts w:ascii="Century Gothic" w:eastAsia="Century Gothic" w:hAnsi="Century Gothic" w:cs="Century Gothic"/>
            <w:color w:val="548DD4"/>
            <w:sz w:val="16"/>
          </w:rPr>
          <w:t xml:space="preserve">Objectifs </w:t>
        </w:r>
        <w:proofErr w:type="spellStart"/>
        <w:r>
          <w:rPr>
            <w:rFonts w:ascii="Century Gothic" w:eastAsia="Century Gothic" w:hAnsi="Century Gothic" w:cs="Century Gothic"/>
            <w:color w:val="548DD4"/>
            <w:sz w:val="16"/>
          </w:rPr>
          <w:t>complémentairesau</w:t>
        </w:r>
        <w:proofErr w:type="spellEnd"/>
        <w:r>
          <w:rPr>
            <w:rFonts w:ascii="Century Gothic" w:eastAsia="Century Gothic" w:hAnsi="Century Gothic" w:cs="Century Gothic"/>
            <w:color w:val="548DD4"/>
            <w:sz w:val="16"/>
          </w:rPr>
          <w:t xml:space="preserve"> cas où le projet n’est pas assez ambitieux dans le temps imparti…  </w:t>
        </w:r>
      </w:ins>
    </w:p>
    <w:p w14:paraId="41D94796" w14:textId="77777777" w:rsidR="009D5508" w:rsidRDefault="000C4BEE">
      <w:pPr>
        <w:spacing w:after="183"/>
        <w:ind w:left="1813"/>
        <w:rPr>
          <w:ins w:id="69" w:author="L’auteur" w:date="2024-03-05T15:43:00Z"/>
        </w:rPr>
      </w:pPr>
      <w:ins w:id="70" w:author="L’auteur" w:date="2024-03-05T15:43:00Z">
        <w:r>
          <w:rPr>
            <w:rFonts w:ascii="Century Gothic" w:eastAsia="Century Gothic" w:hAnsi="Century Gothic" w:cs="Century Gothic"/>
            <w:sz w:val="20"/>
          </w:rPr>
          <w:t xml:space="preserve"> </w:t>
        </w:r>
      </w:ins>
    </w:p>
    <w:p w14:paraId="41D94797" w14:textId="77777777" w:rsidR="009D5508" w:rsidRDefault="000C4BEE">
      <w:pPr>
        <w:spacing w:after="50"/>
        <w:ind w:left="1128" w:hanging="10"/>
        <w:rPr>
          <w:ins w:id="71" w:author="L’auteur" w:date="2024-03-05T15:43:00Z"/>
        </w:rPr>
      </w:pPr>
      <w:ins w:id="72" w:author="L’auteur" w:date="2024-03-05T15:43:00Z">
        <w:r>
          <w:rPr>
            <w:rFonts w:ascii="Century Gothic" w:eastAsia="Century Gothic" w:hAnsi="Century Gothic" w:cs="Century Gothic"/>
            <w:i/>
            <w:sz w:val="24"/>
          </w:rPr>
          <w:t>1.5.7</w:t>
        </w:r>
        <w:r>
          <w:rPr>
            <w:rFonts w:ascii="Arial" w:eastAsia="Arial" w:hAnsi="Arial" w:cs="Arial"/>
            <w:i/>
            <w:sz w:val="24"/>
          </w:rPr>
          <w:t xml:space="preserve"> </w:t>
        </w:r>
        <w:r>
          <w:rPr>
            <w:rFonts w:ascii="Century Gothic" w:eastAsia="Century Gothic" w:hAnsi="Century Gothic" w:cs="Century Gothic"/>
            <w:i/>
            <w:sz w:val="24"/>
          </w:rPr>
          <w:t xml:space="preserve">Méthodes de validation des solutions </w:t>
        </w:r>
      </w:ins>
    </w:p>
    <w:p w14:paraId="41D94798" w14:textId="77777777" w:rsidR="009D5508" w:rsidRDefault="000C4BEE">
      <w:pPr>
        <w:spacing w:after="63"/>
        <w:ind w:left="1813"/>
        <w:rPr>
          <w:ins w:id="73" w:author="L’auteur" w:date="2024-03-05T15:43:00Z"/>
        </w:rPr>
      </w:pPr>
      <w:ins w:id="74" w:author="L’auteur" w:date="2024-03-05T15:43:00Z">
        <w:r>
          <w:rPr>
            <w:rFonts w:ascii="Century Gothic" w:eastAsia="Century Gothic" w:hAnsi="Century Gothic" w:cs="Century Gothic"/>
            <w:sz w:val="20"/>
          </w:rPr>
          <w:t xml:space="preserve"> </w:t>
        </w:r>
      </w:ins>
    </w:p>
    <w:p w14:paraId="41D94799" w14:textId="77777777" w:rsidR="009D5508" w:rsidRDefault="000C4BEE">
      <w:pPr>
        <w:spacing w:after="150" w:line="249" w:lineRule="auto"/>
        <w:ind w:left="1412" w:right="6" w:hanging="10"/>
        <w:jc w:val="both"/>
        <w:rPr>
          <w:ins w:id="75" w:author="L’auteur" w:date="2024-03-05T15:43:00Z"/>
        </w:rPr>
      </w:pPr>
      <w:ins w:id="76" w:author="L’auteur" w:date="2024-03-05T15:43:00Z">
        <w:r>
          <w:rPr>
            <w:rFonts w:ascii="Century Gothic" w:eastAsia="Century Gothic" w:hAnsi="Century Gothic" w:cs="Century Gothic"/>
            <w:color w:val="548DD4"/>
            <w:sz w:val="16"/>
          </w:rPr>
          <w:t xml:space="preserve">Comment les tests vont être entrepris, quels tests doivent être entrepris, etc.…  </w:t>
        </w:r>
      </w:ins>
    </w:p>
    <w:p w14:paraId="41D9479A" w14:textId="77777777" w:rsidR="009D5508" w:rsidRDefault="000C4BEE">
      <w:pPr>
        <w:spacing w:after="225"/>
        <w:ind w:left="1813"/>
        <w:rPr>
          <w:ins w:id="77" w:author="L’auteur" w:date="2024-03-05T15:43:00Z"/>
        </w:rPr>
      </w:pPr>
      <w:ins w:id="78" w:author="L’auteur" w:date="2024-03-05T15:43:00Z">
        <w:r>
          <w:rPr>
            <w:rFonts w:ascii="Century Gothic" w:eastAsia="Century Gothic" w:hAnsi="Century Gothic" w:cs="Century Gothic"/>
            <w:sz w:val="20"/>
          </w:rPr>
          <w:t xml:space="preserve"> </w:t>
        </w:r>
      </w:ins>
    </w:p>
    <w:p w14:paraId="41D9479B" w14:textId="77777777" w:rsidR="009D5508" w:rsidRDefault="000C4BEE">
      <w:pPr>
        <w:pStyle w:val="Titre3"/>
        <w:ind w:left="563"/>
        <w:rPr>
          <w:ins w:id="79" w:author="L’auteur" w:date="2024-03-05T15:43:00Z"/>
        </w:rPr>
      </w:pPr>
      <w:ins w:id="80" w:author="L’auteur" w:date="2024-03-05T15:43:00Z">
        <w:r>
          <w:t>1.6</w:t>
        </w:r>
        <w:r>
          <w:rPr>
            <w:rFonts w:ascii="Arial" w:eastAsia="Arial" w:hAnsi="Arial" w:cs="Arial"/>
          </w:rPr>
          <w:t xml:space="preserve"> </w:t>
        </w:r>
        <w:r>
          <w:t xml:space="preserve">Eléments évalués </w:t>
        </w:r>
      </w:ins>
    </w:p>
    <w:p w14:paraId="41D9479C" w14:textId="77777777" w:rsidR="009D5508" w:rsidRDefault="000C4BEE">
      <w:pPr>
        <w:spacing w:after="11" w:line="249" w:lineRule="auto"/>
        <w:ind w:left="1412" w:right="6" w:hanging="10"/>
        <w:jc w:val="both"/>
        <w:rPr>
          <w:ins w:id="81" w:author="L’auteur" w:date="2024-03-05T15:43:00Z"/>
        </w:rPr>
      </w:pPr>
      <w:ins w:id="82" w:author="L’auteur" w:date="2024-03-05T15:43:00Z">
        <w:r>
          <w:rPr>
            <w:rFonts w:ascii="Century Gothic" w:eastAsia="Century Gothic" w:hAnsi="Century Gothic" w:cs="Century Gothic"/>
            <w:color w:val="548DD4"/>
            <w:sz w:val="16"/>
          </w:rPr>
          <w:t xml:space="preserve">Cette section doit être élaborée et validée avec le chef de projet. </w:t>
        </w:r>
      </w:ins>
    </w:p>
    <w:p w14:paraId="41D9479D" w14:textId="77777777" w:rsidR="009D5508" w:rsidRDefault="000C4BEE">
      <w:pPr>
        <w:spacing w:after="0"/>
        <w:ind w:left="1417"/>
        <w:rPr>
          <w:ins w:id="83" w:author="L’auteur" w:date="2024-03-05T15:43:00Z"/>
        </w:rPr>
      </w:pPr>
      <w:ins w:id="84" w:author="L’auteur" w:date="2024-03-05T15:43:00Z">
        <w:r>
          <w:rPr>
            <w:rFonts w:ascii="Century Gothic" w:eastAsia="Century Gothic" w:hAnsi="Century Gothic" w:cs="Century Gothic"/>
            <w:color w:val="548DD4"/>
            <w:sz w:val="16"/>
          </w:rPr>
          <w:t xml:space="preserve"> </w:t>
        </w:r>
      </w:ins>
    </w:p>
    <w:p w14:paraId="41D9479E" w14:textId="77777777" w:rsidR="009D5508" w:rsidRDefault="000C4BEE">
      <w:pPr>
        <w:spacing w:after="11" w:line="249" w:lineRule="auto"/>
        <w:ind w:left="1412" w:right="6" w:hanging="10"/>
        <w:jc w:val="both"/>
        <w:rPr>
          <w:ins w:id="85" w:author="L’auteur" w:date="2024-03-05T15:43:00Z"/>
        </w:rPr>
      </w:pPr>
      <w:ins w:id="86" w:author="L’auteur" w:date="2024-03-05T15:43:00Z">
        <w:r>
          <w:rPr>
            <w:rFonts w:ascii="Century Gothic" w:eastAsia="Century Gothic" w:hAnsi="Century Gothic" w:cs="Century Gothic"/>
            <w:color w:val="548DD4"/>
            <w:sz w:val="16"/>
          </w:rPr>
          <w:t xml:space="preserve">Les éléments évalués peuvent être choisis dans la liste suivante :  </w:t>
        </w:r>
      </w:ins>
    </w:p>
    <w:p w14:paraId="41D9479F" w14:textId="77777777" w:rsidR="009D5508" w:rsidRDefault="000C4BEE">
      <w:pPr>
        <w:numPr>
          <w:ilvl w:val="0"/>
          <w:numId w:val="2"/>
        </w:numPr>
        <w:spacing w:after="11" w:line="249" w:lineRule="auto"/>
        <w:ind w:right="6" w:hanging="360"/>
        <w:jc w:val="both"/>
        <w:rPr>
          <w:ins w:id="87" w:author="L’auteur" w:date="2024-03-05T15:43:00Z"/>
        </w:rPr>
      </w:pPr>
      <w:ins w:id="88" w:author="L’auteur" w:date="2024-03-05T15:43:00Z">
        <w:r>
          <w:rPr>
            <w:rFonts w:ascii="Century Gothic" w:eastAsia="Century Gothic" w:hAnsi="Century Gothic" w:cs="Century Gothic"/>
            <w:color w:val="548DD4"/>
            <w:sz w:val="16"/>
          </w:rPr>
          <w:t xml:space="preserve">Le rapport </w:t>
        </w:r>
      </w:ins>
    </w:p>
    <w:p w14:paraId="41D947A0" w14:textId="77777777" w:rsidR="009D5508" w:rsidRDefault="000C4BEE">
      <w:pPr>
        <w:numPr>
          <w:ilvl w:val="0"/>
          <w:numId w:val="2"/>
        </w:numPr>
        <w:spacing w:after="11" w:line="249" w:lineRule="auto"/>
        <w:ind w:right="6" w:hanging="360"/>
        <w:jc w:val="both"/>
        <w:rPr>
          <w:ins w:id="89" w:author="L’auteur" w:date="2024-03-05T15:43:00Z"/>
        </w:rPr>
      </w:pPr>
      <w:ins w:id="90" w:author="L’auteur" w:date="2024-03-05T15:43:00Z">
        <w:r>
          <w:rPr>
            <w:rFonts w:ascii="Century Gothic" w:eastAsia="Century Gothic" w:hAnsi="Century Gothic" w:cs="Century Gothic"/>
            <w:color w:val="548DD4"/>
            <w:sz w:val="16"/>
          </w:rPr>
          <w:t xml:space="preserve">Les planifications (initiale et détaillée) </w:t>
        </w:r>
      </w:ins>
    </w:p>
    <w:p w14:paraId="41D947A1" w14:textId="77777777" w:rsidR="009D5508" w:rsidRDefault="000C4BEE">
      <w:pPr>
        <w:numPr>
          <w:ilvl w:val="0"/>
          <w:numId w:val="2"/>
        </w:numPr>
        <w:spacing w:after="11" w:line="249" w:lineRule="auto"/>
        <w:ind w:right="6" w:hanging="360"/>
        <w:jc w:val="both"/>
        <w:rPr>
          <w:ins w:id="91" w:author="L’auteur" w:date="2024-03-05T15:43:00Z"/>
        </w:rPr>
      </w:pPr>
      <w:ins w:id="92" w:author="L’auteur" w:date="2024-03-05T15:43:00Z">
        <w:r>
          <w:rPr>
            <w:rFonts w:ascii="Century Gothic" w:eastAsia="Century Gothic" w:hAnsi="Century Gothic" w:cs="Century Gothic"/>
            <w:color w:val="548DD4"/>
            <w:sz w:val="16"/>
          </w:rPr>
          <w:t xml:space="preserve">Le journal de travail </w:t>
        </w:r>
      </w:ins>
    </w:p>
    <w:p w14:paraId="41D947A2" w14:textId="77777777" w:rsidR="009D5508" w:rsidRDefault="000C4BEE">
      <w:pPr>
        <w:numPr>
          <w:ilvl w:val="0"/>
          <w:numId w:val="2"/>
        </w:numPr>
        <w:spacing w:after="11" w:line="249" w:lineRule="auto"/>
        <w:ind w:right="6" w:hanging="360"/>
        <w:jc w:val="both"/>
        <w:rPr>
          <w:ins w:id="93" w:author="L’auteur" w:date="2024-03-05T15:43:00Z"/>
        </w:rPr>
      </w:pPr>
      <w:ins w:id="94" w:author="L’auteur" w:date="2024-03-05T15:43:00Z">
        <w:r>
          <w:rPr>
            <w:rFonts w:ascii="Century Gothic" w:eastAsia="Century Gothic" w:hAnsi="Century Gothic" w:cs="Century Gothic"/>
            <w:color w:val="548DD4"/>
            <w:sz w:val="16"/>
          </w:rPr>
          <w:t xml:space="preserve">Le code et les commentaires </w:t>
        </w:r>
      </w:ins>
    </w:p>
    <w:p w14:paraId="41D947A3" w14:textId="77777777" w:rsidR="009D5508" w:rsidRDefault="000C4BEE">
      <w:pPr>
        <w:numPr>
          <w:ilvl w:val="0"/>
          <w:numId w:val="2"/>
        </w:numPr>
        <w:spacing w:after="11" w:line="249" w:lineRule="auto"/>
        <w:ind w:right="6" w:hanging="360"/>
        <w:jc w:val="both"/>
        <w:rPr>
          <w:ins w:id="95" w:author="L’auteur" w:date="2024-03-05T15:43:00Z"/>
        </w:rPr>
      </w:pPr>
      <w:ins w:id="96" w:author="L’auteur" w:date="2024-03-05T15:43:00Z">
        <w:r>
          <w:rPr>
            <w:rFonts w:ascii="Century Gothic" w:eastAsia="Century Gothic" w:hAnsi="Century Gothic" w:cs="Century Gothic"/>
            <w:color w:val="548DD4"/>
            <w:sz w:val="16"/>
          </w:rPr>
          <w:t xml:space="preserve">Etat de fonctionnement du produit livré </w:t>
        </w:r>
      </w:ins>
    </w:p>
    <w:p w14:paraId="41D947A4" w14:textId="77777777" w:rsidR="009D5508" w:rsidRDefault="000C4BEE">
      <w:pPr>
        <w:numPr>
          <w:ilvl w:val="0"/>
          <w:numId w:val="2"/>
        </w:numPr>
        <w:spacing w:after="3" w:line="249" w:lineRule="auto"/>
        <w:ind w:right="6" w:hanging="360"/>
        <w:jc w:val="both"/>
        <w:rPr>
          <w:ins w:id="97" w:author="L’auteur" w:date="2024-03-05T15:43:00Z"/>
        </w:rPr>
      </w:pPr>
      <w:ins w:id="98" w:author="L’auteur" w:date="2024-03-05T15:43:00Z">
        <w:r>
          <w:rPr>
            <w:rFonts w:ascii="Century Gothic" w:eastAsia="Century Gothic" w:hAnsi="Century Gothic" w:cs="Century Gothic"/>
            <w:color w:val="548DD4"/>
            <w:sz w:val="16"/>
          </w:rPr>
          <w:t xml:space="preserve">Les documentations de mise en œuvre et d’utilisation </w:t>
        </w:r>
      </w:ins>
    </w:p>
    <w:p w14:paraId="41D947A5" w14:textId="77777777" w:rsidR="009D5508" w:rsidRDefault="000C4BEE">
      <w:pPr>
        <w:numPr>
          <w:ilvl w:val="0"/>
          <w:numId w:val="2"/>
        </w:numPr>
        <w:spacing w:after="11" w:line="249" w:lineRule="auto"/>
        <w:ind w:right="6" w:hanging="360"/>
        <w:jc w:val="both"/>
        <w:rPr>
          <w:ins w:id="99" w:author="L’auteur" w:date="2024-03-05T15:43:00Z"/>
        </w:rPr>
      </w:pPr>
      <w:ins w:id="100" w:author="L’auteur" w:date="2024-03-05T15:43:00Z">
        <w:r>
          <w:rPr>
            <w:rFonts w:ascii="Century Gothic" w:eastAsia="Century Gothic" w:hAnsi="Century Gothic" w:cs="Century Gothic"/>
            <w:color w:val="548DD4"/>
            <w:sz w:val="16"/>
          </w:rPr>
          <w:lastRenderedPageBreak/>
          <w:t xml:space="preserve">Possibilité de transmettre le travail à une personne extérieure pour le terminer, le corriger ou le compléter </w:t>
        </w:r>
      </w:ins>
    </w:p>
    <w:p w14:paraId="41D947A6" w14:textId="77777777" w:rsidR="009D5508" w:rsidRDefault="000C4BEE">
      <w:pPr>
        <w:numPr>
          <w:ilvl w:val="0"/>
          <w:numId w:val="2"/>
        </w:numPr>
        <w:spacing w:after="365" w:line="249" w:lineRule="auto"/>
        <w:ind w:right="6" w:hanging="360"/>
        <w:jc w:val="both"/>
        <w:rPr>
          <w:ins w:id="101" w:author="L’auteur" w:date="2024-03-05T15:43:00Z"/>
        </w:rPr>
      </w:pPr>
      <w:ins w:id="102" w:author="L’auteur" w:date="2024-03-05T15:43:00Z">
        <w:r>
          <w:rPr>
            <w:rFonts w:ascii="Century Gothic" w:eastAsia="Century Gothic" w:hAnsi="Century Gothic" w:cs="Century Gothic"/>
            <w:color w:val="548DD4"/>
            <w:sz w:val="16"/>
          </w:rPr>
          <w:t xml:space="preserve">Compréhension du travail </w:t>
        </w:r>
      </w:ins>
    </w:p>
    <w:p w14:paraId="41D947A7" w14:textId="77777777" w:rsidR="009D5508" w:rsidRDefault="000C4BEE">
      <w:pPr>
        <w:pStyle w:val="Titre2"/>
        <w:tabs>
          <w:tab w:val="center" w:pos="2373"/>
        </w:tabs>
        <w:spacing w:after="0"/>
        <w:ind w:left="-15" w:firstLine="0"/>
      </w:pPr>
      <w:r>
        <w:t>2</w:t>
      </w:r>
      <w:r>
        <w:rPr>
          <w:rFonts w:ascii="Arial" w:eastAsia="Arial" w:hAnsi="Arial" w:cs="Arial"/>
        </w:rPr>
        <w:t xml:space="preserve"> </w:t>
      </w:r>
      <w:r>
        <w:rPr>
          <w:rFonts w:ascii="Arial" w:eastAsia="Arial" w:hAnsi="Arial" w:cs="Arial"/>
        </w:rPr>
        <w:tab/>
      </w:r>
      <w:r>
        <w:t xml:space="preserve">PLANIFICATION INITIALE </w:t>
      </w:r>
    </w:p>
    <w:p w14:paraId="41D947A8" w14:textId="77777777" w:rsidR="009D5508" w:rsidRDefault="000C4BEE">
      <w:pPr>
        <w:spacing w:after="5" w:line="249" w:lineRule="auto"/>
        <w:ind w:left="10" w:hanging="10"/>
      </w:pPr>
      <w:r>
        <w:rPr>
          <w:rFonts w:ascii="Century Gothic" w:eastAsia="Century Gothic" w:hAnsi="Century Gothic" w:cs="Century Gothic"/>
          <w:sz w:val="20"/>
        </w:rPr>
        <w:t xml:space="preserve">Le projet se déroulera du 19.02.2024 au 15.03.2024. Pendant cette période, il y aura une pause (Vacances : Relâche) du 10.02.2024 au 18.02.2024. L'équipe pourra travailler sur le projet deux périodes (2 x 45 min = 1h30 min) par semaine pendant quatre semaines. </w:t>
      </w:r>
    </w:p>
    <w:p w14:paraId="41D947A9" w14:textId="77777777" w:rsidR="009D5508" w:rsidRDefault="000C4BEE">
      <w:pPr>
        <w:spacing w:after="0"/>
      </w:pPr>
      <w:r>
        <w:rPr>
          <w:rFonts w:ascii="Century Gothic" w:eastAsia="Century Gothic" w:hAnsi="Century Gothic" w:cs="Century Gothic"/>
          <w:sz w:val="20"/>
        </w:rPr>
        <w:t xml:space="preserve">  </w:t>
      </w:r>
    </w:p>
    <w:p w14:paraId="41D947AA" w14:textId="77777777" w:rsidR="009D5508" w:rsidRDefault="000C4BEE">
      <w:pPr>
        <w:spacing w:after="5" w:line="249" w:lineRule="auto"/>
        <w:ind w:left="10" w:hanging="10"/>
      </w:pPr>
      <w:r>
        <w:rPr>
          <w:rFonts w:ascii="Century Gothic" w:eastAsia="Century Gothic" w:hAnsi="Century Gothic" w:cs="Century Gothic"/>
          <w:sz w:val="20"/>
        </w:rPr>
        <w:t xml:space="preserve">Les sprints sont organisés selon les étages et la difficulté de leur construction. Nous les avons classés de cette façon : </w:t>
      </w:r>
    </w:p>
    <w:p w14:paraId="41D947AB" w14:textId="77777777" w:rsidR="009D5508" w:rsidRDefault="000C4BEE">
      <w:pPr>
        <w:spacing w:after="13"/>
      </w:pPr>
      <w:r>
        <w:rPr>
          <w:rFonts w:ascii="Century Gothic" w:eastAsia="Century Gothic" w:hAnsi="Century Gothic" w:cs="Century Gothic"/>
          <w:sz w:val="20"/>
        </w:rPr>
        <w:t xml:space="preserve"> </w:t>
      </w:r>
    </w:p>
    <w:p w14:paraId="41D947AC" w14:textId="77777777" w:rsidR="009D5508" w:rsidRDefault="000C4BEE">
      <w:pPr>
        <w:spacing w:after="5" w:line="249" w:lineRule="auto"/>
        <w:ind w:left="72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Sprint n°2 : Il est prévu de construire la base de l'hôtel, c'est-à-dire les murs, la porte principale et de commencer à construire le rez-de-chaussée.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p>
    <w:p w14:paraId="41D947AD" w14:textId="77777777" w:rsidR="009D5508" w:rsidRDefault="000C4BEE">
      <w:pPr>
        <w:pStyle w:val="Titre3"/>
        <w:spacing w:after="5" w:line="249" w:lineRule="auto"/>
        <w:ind w:left="730"/>
      </w:pPr>
      <w:r>
        <w:rPr>
          <w:b w:val="0"/>
          <w:sz w:val="20"/>
        </w:rPr>
        <w:t xml:space="preserve">26.02.2024 </w:t>
      </w:r>
    </w:p>
    <w:p w14:paraId="41D947AE" w14:textId="77777777" w:rsidR="009D5508" w:rsidRDefault="000C4BEE">
      <w:pPr>
        <w:spacing w:after="13"/>
      </w:pPr>
      <w:r>
        <w:rPr>
          <w:rFonts w:ascii="Century Gothic" w:eastAsia="Century Gothic" w:hAnsi="Century Gothic" w:cs="Century Gothic"/>
          <w:sz w:val="20"/>
        </w:rPr>
        <w:t xml:space="preserve"> </w:t>
      </w:r>
    </w:p>
    <w:p w14:paraId="41D947AF" w14:textId="77777777" w:rsidR="009D5508" w:rsidRDefault="000C4BEE">
      <w:pPr>
        <w:numPr>
          <w:ilvl w:val="0"/>
          <w:numId w:val="3"/>
        </w:numPr>
        <w:spacing w:after="5" w:line="249" w:lineRule="auto"/>
        <w:ind w:hanging="360"/>
        <w:pPrChange w:id="103" w:author="L’auteur" w:date="2024-03-05T15:43:00Z">
          <w:pPr>
            <w:numPr>
              <w:numId w:val="10"/>
            </w:numPr>
            <w:spacing w:after="5" w:line="249" w:lineRule="auto"/>
            <w:ind w:left="720" w:hanging="360"/>
          </w:pPr>
        </w:pPrChange>
      </w:pPr>
      <w:r>
        <w:rPr>
          <w:rFonts w:ascii="Century Gothic" w:eastAsia="Century Gothic" w:hAnsi="Century Gothic" w:cs="Century Gothic"/>
          <w:sz w:val="20"/>
        </w:rPr>
        <w:t xml:space="preserve">Sprint n°3 : Il est prévu de finir la construction du rez-de-chaussée pendant ce sprint et, si possible, de commencer la construction du premier étage.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p>
    <w:p w14:paraId="41D947B0" w14:textId="77777777" w:rsidR="009D5508" w:rsidRDefault="000C4BEE">
      <w:pPr>
        <w:spacing w:after="5" w:line="249" w:lineRule="auto"/>
        <w:ind w:left="730" w:hanging="10"/>
      </w:pPr>
      <w:r>
        <w:rPr>
          <w:rFonts w:ascii="Century Gothic" w:eastAsia="Century Gothic" w:hAnsi="Century Gothic" w:cs="Century Gothic"/>
          <w:sz w:val="20"/>
        </w:rPr>
        <w:t xml:space="preserve">27.02.2024 </w:t>
      </w:r>
    </w:p>
    <w:p w14:paraId="41D947B1" w14:textId="77777777" w:rsidR="009D5508" w:rsidRDefault="000C4BEE">
      <w:pPr>
        <w:spacing w:after="9"/>
      </w:pPr>
      <w:r>
        <w:rPr>
          <w:rFonts w:ascii="Century Gothic" w:eastAsia="Century Gothic" w:hAnsi="Century Gothic" w:cs="Century Gothic"/>
          <w:sz w:val="20"/>
        </w:rPr>
        <w:t xml:space="preserve"> </w:t>
      </w:r>
    </w:p>
    <w:p w14:paraId="41D947B2" w14:textId="77777777" w:rsidR="009D5508" w:rsidRDefault="000C4BEE">
      <w:pPr>
        <w:numPr>
          <w:ilvl w:val="0"/>
          <w:numId w:val="3"/>
        </w:numPr>
        <w:spacing w:after="5" w:line="249" w:lineRule="auto"/>
        <w:ind w:hanging="360"/>
        <w:pPrChange w:id="104" w:author="L’auteur" w:date="2024-03-05T15:43:00Z">
          <w:pPr>
            <w:numPr>
              <w:numId w:val="10"/>
            </w:numPr>
            <w:spacing w:after="5" w:line="249" w:lineRule="auto"/>
            <w:ind w:left="720" w:hanging="360"/>
          </w:pPr>
        </w:pPrChange>
      </w:pPr>
      <w:r>
        <w:rPr>
          <w:rFonts w:ascii="Century Gothic" w:eastAsia="Century Gothic" w:hAnsi="Century Gothic" w:cs="Century Gothic"/>
          <w:sz w:val="20"/>
        </w:rPr>
        <w:t xml:space="preserve">Sprint n°4 : Il est prévu de finir la construction du premier étage pendant ce sprint et, si possible, de commencer la construction des étages qui contiennent toutes les chambres. Date du Sprint </w:t>
      </w:r>
      <w:proofErr w:type="spellStart"/>
      <w:r>
        <w:rPr>
          <w:rFonts w:ascii="Century Gothic" w:eastAsia="Century Gothic" w:hAnsi="Century Gothic" w:cs="Century Gothic"/>
          <w:sz w:val="20"/>
        </w:rPr>
        <w:t>Review</w:t>
      </w:r>
      <w:proofErr w:type="spellEnd"/>
      <w:r>
        <w:rPr>
          <w:rFonts w:ascii="Century Gothic" w:eastAsia="Century Gothic" w:hAnsi="Century Gothic" w:cs="Century Gothic"/>
          <w:sz w:val="20"/>
        </w:rPr>
        <w:t xml:space="preserve"> : 05.03.2024 </w:t>
      </w:r>
    </w:p>
    <w:p w14:paraId="41D947B3" w14:textId="77777777" w:rsidR="009D5508" w:rsidRDefault="000C4BEE">
      <w:pPr>
        <w:spacing w:after="10"/>
      </w:pPr>
      <w:r>
        <w:rPr>
          <w:rFonts w:ascii="Century Gothic" w:eastAsia="Century Gothic" w:hAnsi="Century Gothic" w:cs="Century Gothic"/>
          <w:sz w:val="20"/>
        </w:rPr>
        <w:t xml:space="preserve"> </w:t>
      </w:r>
    </w:p>
    <w:p w14:paraId="41D947B4" w14:textId="77777777" w:rsidR="009D5508" w:rsidRDefault="000C4BEE">
      <w:pPr>
        <w:numPr>
          <w:ilvl w:val="0"/>
          <w:numId w:val="3"/>
        </w:numPr>
        <w:spacing w:after="5" w:line="249" w:lineRule="auto"/>
        <w:ind w:hanging="360"/>
        <w:pPrChange w:id="105" w:author="L’auteur" w:date="2024-03-05T15:43:00Z">
          <w:pPr>
            <w:numPr>
              <w:numId w:val="10"/>
            </w:numPr>
            <w:spacing w:after="5" w:line="249" w:lineRule="auto"/>
            <w:ind w:left="720" w:hanging="360"/>
          </w:pPr>
        </w:pPrChange>
      </w:pPr>
      <w:r>
        <w:rPr>
          <w:rFonts w:ascii="Century Gothic" w:eastAsia="Century Gothic" w:hAnsi="Century Gothic" w:cs="Century Gothic"/>
          <w:sz w:val="20"/>
        </w:rPr>
        <w:t xml:space="preserve">Sprint n°5 : Pendant ce sprint, il est prévu de terminer le bâtiment avec la construction des étages de chambres.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12.03.2024 </w:t>
      </w:r>
    </w:p>
    <w:p w14:paraId="41D947B5" w14:textId="77777777" w:rsidR="009D5508" w:rsidRDefault="000C4BEE">
      <w:pPr>
        <w:spacing w:after="0"/>
        <w:ind w:left="1417"/>
      </w:pPr>
      <w:r>
        <w:rPr>
          <w:rFonts w:ascii="Century Gothic" w:eastAsia="Century Gothic" w:hAnsi="Century Gothic" w:cs="Century Gothic"/>
          <w:color w:val="548DD4"/>
          <w:sz w:val="16"/>
        </w:rPr>
        <w:t xml:space="preserve"> </w:t>
      </w:r>
    </w:p>
    <w:p w14:paraId="41D947B6" w14:textId="77777777" w:rsidR="009D5508" w:rsidRDefault="000C4BEE">
      <w:pPr>
        <w:pStyle w:val="Titre2"/>
        <w:tabs>
          <w:tab w:val="center" w:pos="2548"/>
        </w:tabs>
        <w:spacing w:after="54"/>
        <w:ind w:left="-15" w:firstLine="0"/>
      </w:pPr>
      <w:r>
        <w:t>3</w:t>
      </w:r>
      <w:r>
        <w:rPr>
          <w:rFonts w:ascii="Arial" w:eastAsia="Arial" w:hAnsi="Arial" w:cs="Arial"/>
        </w:rPr>
        <w:t xml:space="preserve"> </w:t>
      </w:r>
      <w:r>
        <w:rPr>
          <w:rFonts w:ascii="Arial" w:eastAsia="Arial" w:hAnsi="Arial" w:cs="Arial"/>
        </w:rPr>
        <w:tab/>
      </w:r>
      <w:r>
        <w:t xml:space="preserve">ANALYSE FONCTIONNELLE </w:t>
      </w:r>
    </w:p>
    <w:p w14:paraId="41D947B7" w14:textId="77777777" w:rsidR="009D5508" w:rsidRDefault="000C4BEE">
      <w:pPr>
        <w:pStyle w:val="Titre3"/>
        <w:ind w:left="1128"/>
      </w:pPr>
      <w:r>
        <w:rPr>
          <w:b w:val="0"/>
          <w:i/>
          <w:sz w:val="24"/>
        </w:rPr>
        <w:t>3.1.1</w:t>
      </w:r>
      <w:r>
        <w:rPr>
          <w:rFonts w:ascii="Arial" w:eastAsia="Arial" w:hAnsi="Arial" w:cs="Arial"/>
          <w:b w:val="0"/>
          <w:i/>
          <w:sz w:val="24"/>
        </w:rPr>
        <w:t xml:space="preserve"> </w:t>
      </w:r>
      <w:r>
        <w:rPr>
          <w:b w:val="0"/>
          <w:i/>
          <w:sz w:val="24"/>
        </w:rPr>
        <w:t xml:space="preserve">Cuisine </w:t>
      </w:r>
    </w:p>
    <w:tbl>
      <w:tblPr>
        <w:tblStyle w:val="TableGrid"/>
        <w:tblW w:w="9063" w:type="dxa"/>
        <w:tblInd w:w="4" w:type="dxa"/>
        <w:tblCellMar>
          <w:top w:w="54" w:type="dxa"/>
          <w:left w:w="12" w:type="dxa"/>
        </w:tblCellMar>
        <w:tblLook w:val="04A0" w:firstRow="1" w:lastRow="0" w:firstColumn="1" w:lastColumn="0" w:noHBand="0" w:noVBand="1"/>
      </w:tblPr>
      <w:tblGrid>
        <w:gridCol w:w="9063"/>
      </w:tblGrid>
      <w:tr w:rsidR="009D5508" w14:paraId="41D947B9"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41D947B8" w14:textId="77777777" w:rsidR="009D5508" w:rsidRDefault="000C4BEE" w:rsidP="000C4BEE">
            <w:r>
              <w:rPr>
                <w:rFonts w:ascii="Century Gothic" w:eastAsia="Century Gothic" w:hAnsi="Century Gothic" w:cs="Century Gothic"/>
                <w:sz w:val="20"/>
              </w:rPr>
              <w:t xml:space="preserve">En tant que cuisinier Je veux avoir un espace de travail complet Afin de pour cuisiner pour le restaurant </w:t>
            </w:r>
          </w:p>
        </w:tc>
      </w:tr>
      <w:tr w:rsidR="009D5508" w14:paraId="41D947C3" w14:textId="77777777">
        <w:trPr>
          <w:trHeight w:val="3933"/>
        </w:trPr>
        <w:tc>
          <w:tcPr>
            <w:tcW w:w="9063" w:type="dxa"/>
            <w:tcBorders>
              <w:top w:val="single" w:sz="3" w:space="0" w:color="000000"/>
              <w:left w:val="single" w:sz="3" w:space="0" w:color="000000"/>
              <w:bottom w:val="single" w:sz="3" w:space="0" w:color="000000"/>
              <w:right w:val="single" w:sz="3" w:space="0" w:color="000000"/>
            </w:tcBorders>
          </w:tcPr>
          <w:p w14:paraId="41D947BA" w14:textId="77777777" w:rsidR="009D5508" w:rsidRDefault="000C4BEE" w:rsidP="000C4BEE">
            <w:pPr>
              <w:ind w:right="15"/>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7BB" w14:textId="77777777" w:rsidR="009D5508" w:rsidRDefault="000C4BEE" w:rsidP="000C4BEE">
            <w:pPr>
              <w:spacing w:line="243" w:lineRule="auto"/>
              <w:ind w:left="1565" w:hanging="1553"/>
            </w:pPr>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Quand je rentre dans la cuisine, sur le mur à ma gauche, Il y a un interrupteur pour la lumière de la cuisine </w:t>
            </w:r>
          </w:p>
          <w:p w14:paraId="41D947BC" w14:textId="77777777" w:rsidR="009D5508" w:rsidRDefault="000C4BEE" w:rsidP="000C4BEE">
            <w:pPr>
              <w:spacing w:line="242" w:lineRule="auto"/>
              <w:ind w:left="1565" w:hanging="1553"/>
            </w:pPr>
            <w:r>
              <w:rPr>
                <w:rFonts w:ascii="Century Gothic" w:eastAsia="Century Gothic" w:hAnsi="Century Gothic" w:cs="Century Gothic"/>
                <w:sz w:val="20"/>
              </w:rPr>
              <w:t xml:space="preserve">Plan de travail Dans toute la pièce Il y a des plans de travaille collés au mur sauf où il y a une porte, il y en a aussi un au milieu de la cuisine. </w:t>
            </w:r>
          </w:p>
          <w:p w14:paraId="41D947BD" w14:textId="77777777" w:rsidR="009D5508" w:rsidRDefault="000C4BEE">
            <w:pPr>
              <w:spacing w:after="8" w:line="247" w:lineRule="auto"/>
              <w:ind w:left="12"/>
            </w:pPr>
            <w:r>
              <w:rPr>
                <w:rFonts w:ascii="Century Gothic" w:eastAsia="Century Gothic" w:hAnsi="Century Gothic" w:cs="Century Gothic"/>
                <w:sz w:val="20"/>
              </w:rPr>
              <w:t xml:space="preserve">Plan de cuisson Collé à chaque plan de travail Il y a un plan de cuisson à 4 plaques à gaz Vaisselle </w:t>
            </w:r>
            <w:r>
              <w:rPr>
                <w:rFonts w:ascii="Century Gothic" w:eastAsia="Century Gothic" w:hAnsi="Century Gothic" w:cs="Century Gothic"/>
                <w:sz w:val="20"/>
              </w:rPr>
              <w:tab/>
              <w:t xml:space="preserve">Au coin de la pièce Il y a un large plan avec évier, séchoir pour </w:t>
            </w:r>
            <w:proofErr w:type="gramStart"/>
            <w:r>
              <w:rPr>
                <w:rFonts w:ascii="Century Gothic" w:eastAsia="Century Gothic" w:hAnsi="Century Gothic" w:cs="Century Gothic"/>
                <w:sz w:val="20"/>
              </w:rPr>
              <w:t>faire</w:t>
            </w:r>
            <w:proofErr w:type="gramEnd"/>
            <w:r>
              <w:rPr>
                <w:rFonts w:ascii="Century Gothic" w:eastAsia="Century Gothic" w:hAnsi="Century Gothic" w:cs="Century Gothic"/>
                <w:sz w:val="20"/>
              </w:rPr>
              <w:t xml:space="preserve"> la vaisselle </w:t>
            </w:r>
          </w:p>
          <w:p w14:paraId="41D947BE" w14:textId="77777777" w:rsidR="009D5508" w:rsidRDefault="000C4BEE">
            <w:pPr>
              <w:spacing w:after="9" w:line="243" w:lineRule="auto"/>
              <w:ind w:left="1565" w:hanging="1553"/>
            </w:pPr>
            <w:r>
              <w:rPr>
                <w:rFonts w:ascii="Century Gothic" w:eastAsia="Century Gothic" w:hAnsi="Century Gothic" w:cs="Century Gothic"/>
                <w:sz w:val="20"/>
              </w:rPr>
              <w:t xml:space="preserve">Lumière </w:t>
            </w:r>
            <w:r>
              <w:rPr>
                <w:rFonts w:ascii="Century Gothic" w:eastAsia="Century Gothic" w:hAnsi="Century Gothic" w:cs="Century Gothic"/>
                <w:sz w:val="20"/>
              </w:rPr>
              <w:tab/>
              <w:t xml:space="preserve">Au milieu du plafond Il y a deux grandes lumières qui éclairent bien toute la pièce </w:t>
            </w:r>
          </w:p>
          <w:p w14:paraId="41D947BF" w14:textId="77777777" w:rsidR="009D5508" w:rsidRDefault="000C4BEE" w:rsidP="000C4BEE">
            <w:pPr>
              <w:spacing w:line="260" w:lineRule="auto"/>
              <w:ind w:left="12"/>
            </w:pPr>
            <w:r>
              <w:rPr>
                <w:rFonts w:ascii="Century Gothic" w:eastAsia="Century Gothic" w:hAnsi="Century Gothic" w:cs="Century Gothic"/>
                <w:sz w:val="20"/>
              </w:rPr>
              <w:t xml:space="preserve">Porte de </w:t>
            </w:r>
            <w:r>
              <w:rPr>
                <w:rFonts w:ascii="Century Gothic" w:eastAsia="Century Gothic" w:hAnsi="Century Gothic" w:cs="Century Gothic"/>
                <w:sz w:val="20"/>
              </w:rPr>
              <w:tab/>
              <w:t xml:space="preserve">Sur le mur de la pièce Il y a deux portes battantes avec fenêtres rondes qui service </w:t>
            </w:r>
            <w:r>
              <w:rPr>
                <w:rFonts w:ascii="Century Gothic" w:eastAsia="Century Gothic" w:hAnsi="Century Gothic" w:cs="Century Gothic"/>
                <w:sz w:val="20"/>
              </w:rPr>
              <w:tab/>
              <w:t xml:space="preserve">mènent sur le restaurant pour servir </w:t>
            </w:r>
          </w:p>
          <w:p w14:paraId="41D947C0" w14:textId="77777777" w:rsidR="009D5508" w:rsidRDefault="000C4BEE">
            <w:pPr>
              <w:spacing w:after="4" w:line="255" w:lineRule="auto"/>
              <w:ind w:left="12"/>
            </w:pPr>
            <w:r>
              <w:rPr>
                <w:rFonts w:ascii="Century Gothic" w:eastAsia="Century Gothic" w:hAnsi="Century Gothic" w:cs="Century Gothic"/>
                <w:sz w:val="20"/>
              </w:rPr>
              <w:t xml:space="preserve">Porte du </w:t>
            </w:r>
            <w:r>
              <w:rPr>
                <w:rFonts w:ascii="Century Gothic" w:eastAsia="Century Gothic" w:hAnsi="Century Gothic" w:cs="Century Gothic"/>
                <w:sz w:val="20"/>
              </w:rPr>
              <w:tab/>
              <w:t xml:space="preserve">Sur un mur de la pièce Il y a une porte simple qui vient de l'extérieur pour le personnel </w:t>
            </w:r>
            <w:r>
              <w:rPr>
                <w:rFonts w:ascii="Century Gothic" w:eastAsia="Century Gothic" w:hAnsi="Century Gothic" w:cs="Century Gothic"/>
                <w:sz w:val="20"/>
              </w:rPr>
              <w:tab/>
            </w:r>
            <w:proofErr w:type="spellStart"/>
            <w:r>
              <w:rPr>
                <w:rFonts w:ascii="Century Gothic" w:eastAsia="Century Gothic" w:hAnsi="Century Gothic" w:cs="Century Gothic"/>
                <w:sz w:val="20"/>
              </w:rPr>
              <w:t>personnel</w:t>
            </w:r>
            <w:proofErr w:type="spellEnd"/>
            <w:r>
              <w:rPr>
                <w:rFonts w:ascii="Century Gothic" w:eastAsia="Century Gothic" w:hAnsi="Century Gothic" w:cs="Century Gothic"/>
                <w:sz w:val="20"/>
              </w:rPr>
              <w:t xml:space="preserve"> de la cuisine </w:t>
            </w:r>
          </w:p>
          <w:p w14:paraId="41D947C1" w14:textId="77777777" w:rsidR="009D5508" w:rsidRDefault="000C4BEE">
            <w:pPr>
              <w:tabs>
                <w:tab w:val="center" w:pos="3510"/>
              </w:tabs>
              <w:spacing w:after="4"/>
            </w:pPr>
            <w:r>
              <w:rPr>
                <w:rFonts w:ascii="Century Gothic" w:eastAsia="Century Gothic" w:hAnsi="Century Gothic" w:cs="Century Gothic"/>
                <w:sz w:val="20"/>
              </w:rPr>
              <w:t xml:space="preserve">Fourneaux </w:t>
            </w:r>
            <w:r>
              <w:rPr>
                <w:rFonts w:ascii="Century Gothic" w:eastAsia="Century Gothic" w:hAnsi="Century Gothic" w:cs="Century Gothic"/>
                <w:sz w:val="20"/>
              </w:rPr>
              <w:tab/>
              <w:t xml:space="preserve">Sur un mur de la pièce Il y a quatre fours </w:t>
            </w:r>
          </w:p>
          <w:p w14:paraId="41D947C2" w14:textId="77777777" w:rsidR="009D5508" w:rsidRDefault="000C4BEE" w:rsidP="000C4BEE">
            <w:pPr>
              <w:tabs>
                <w:tab w:val="center" w:pos="2478"/>
              </w:tabs>
            </w:pPr>
            <w:r>
              <w:rPr>
                <w:rFonts w:ascii="Century Gothic" w:eastAsia="Century Gothic" w:hAnsi="Century Gothic" w:cs="Century Gothic"/>
                <w:sz w:val="2"/>
              </w:rPr>
              <w:t xml:space="preserve"> </w:t>
            </w:r>
            <w:r>
              <w:rPr>
                <w:rFonts w:ascii="Century Gothic" w:eastAsia="Century Gothic" w:hAnsi="Century Gothic" w:cs="Century Gothic"/>
                <w:sz w:val="20"/>
              </w:rPr>
              <w:t xml:space="preserve">Etage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tc>
      </w:tr>
    </w:tbl>
    <w:p w14:paraId="41D947C4" w14:textId="77777777" w:rsidR="009D5508" w:rsidRDefault="000C4BEE">
      <w:pPr>
        <w:spacing w:after="179"/>
      </w:pPr>
      <w:r>
        <w:rPr>
          <w:rFonts w:ascii="Century Gothic" w:eastAsia="Century Gothic" w:hAnsi="Century Gothic" w:cs="Century Gothic"/>
          <w:sz w:val="20"/>
        </w:rPr>
        <w:t xml:space="preserve"> </w:t>
      </w:r>
    </w:p>
    <w:p w14:paraId="41D947C5" w14:textId="77777777" w:rsidR="009D5508" w:rsidRDefault="000C4BEE">
      <w:pPr>
        <w:pStyle w:val="Titre3"/>
        <w:ind w:left="1128"/>
      </w:pPr>
      <w:r>
        <w:rPr>
          <w:b w:val="0"/>
          <w:i/>
          <w:sz w:val="24"/>
        </w:rPr>
        <w:lastRenderedPageBreak/>
        <w:t>3.1.2</w:t>
      </w:r>
      <w:r>
        <w:rPr>
          <w:rFonts w:ascii="Arial" w:eastAsia="Arial" w:hAnsi="Arial" w:cs="Arial"/>
          <w:b w:val="0"/>
          <w:i/>
          <w:sz w:val="24"/>
        </w:rPr>
        <w:t xml:space="preserve"> </w:t>
      </w:r>
      <w:r>
        <w:rPr>
          <w:b w:val="0"/>
          <w:i/>
          <w:sz w:val="24"/>
        </w:rPr>
        <w:t xml:space="preserve">Chambre </w:t>
      </w:r>
    </w:p>
    <w:tbl>
      <w:tblPr>
        <w:tblStyle w:val="TableGrid"/>
        <w:tblW w:w="9063" w:type="dxa"/>
        <w:tblInd w:w="4" w:type="dxa"/>
        <w:tblCellMar>
          <w:top w:w="54" w:type="dxa"/>
          <w:left w:w="12" w:type="dxa"/>
          <w:right w:w="9" w:type="dxa"/>
        </w:tblCellMar>
        <w:tblLook w:val="04A0" w:firstRow="1" w:lastRow="0" w:firstColumn="1" w:lastColumn="0" w:noHBand="0" w:noVBand="1"/>
      </w:tblPr>
      <w:tblGrid>
        <w:gridCol w:w="1129"/>
        <w:gridCol w:w="7934"/>
      </w:tblGrid>
      <w:tr w:rsidR="009D5508" w14:paraId="41D947C7" w14:textId="77777777">
        <w:trPr>
          <w:trHeight w:val="500"/>
        </w:trPr>
        <w:tc>
          <w:tcPr>
            <w:tcW w:w="9063" w:type="dxa"/>
            <w:gridSpan w:val="2"/>
            <w:tcBorders>
              <w:top w:val="single" w:sz="3" w:space="0" w:color="000000"/>
              <w:left w:val="single" w:sz="3" w:space="0" w:color="000000"/>
              <w:bottom w:val="single" w:sz="3" w:space="0" w:color="000000"/>
              <w:right w:val="single" w:sz="3" w:space="0" w:color="000000"/>
            </w:tcBorders>
          </w:tcPr>
          <w:p w14:paraId="41D947C6" w14:textId="77777777" w:rsidR="009D5508" w:rsidRDefault="000C4BEE" w:rsidP="000C4BEE">
            <w:r>
              <w:rPr>
                <w:rFonts w:ascii="Century Gothic" w:eastAsia="Century Gothic" w:hAnsi="Century Gothic" w:cs="Century Gothic"/>
                <w:sz w:val="20"/>
              </w:rPr>
              <w:t xml:space="preserve">En tant que Client Je veux avoir une chambre confortable et lumineuse Pour dormir confortablement et profiter de mes vacances </w:t>
            </w:r>
          </w:p>
        </w:tc>
      </w:tr>
      <w:tr w:rsidR="009D5508" w14:paraId="41D947D5" w14:textId="77777777">
        <w:trPr>
          <w:trHeight w:val="7118"/>
        </w:trPr>
        <w:tc>
          <w:tcPr>
            <w:tcW w:w="9063" w:type="dxa"/>
            <w:gridSpan w:val="2"/>
            <w:tcBorders>
              <w:top w:val="single" w:sz="3" w:space="0" w:color="000000"/>
              <w:left w:val="single" w:sz="3" w:space="0" w:color="000000"/>
              <w:bottom w:val="single" w:sz="3" w:space="0" w:color="000000"/>
              <w:right w:val="single" w:sz="3" w:space="0" w:color="000000"/>
            </w:tcBorders>
          </w:tcPr>
          <w:p w14:paraId="41D947C8" w14:textId="77777777" w:rsidR="009D5508" w:rsidRDefault="000C4BEE" w:rsidP="000C4BEE">
            <w:pPr>
              <w:ind w:right="5"/>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7C9" w14:textId="77777777" w:rsidR="009D5508" w:rsidRDefault="000C4BEE">
            <w:pPr>
              <w:spacing w:after="1" w:line="255" w:lineRule="auto"/>
              <w:ind w:left="12" w:right="138"/>
            </w:pPr>
            <w:r>
              <w:rPr>
                <w:rFonts w:ascii="Century Gothic" w:eastAsia="Century Gothic" w:hAnsi="Century Gothic" w:cs="Century Gothic"/>
                <w:sz w:val="20"/>
              </w:rPr>
              <w:t xml:space="preserve">Vue par la/les Dans la chambre quand je suis sur le lit je vois par la/les fenêtre une fenêtre(s) </w:t>
            </w:r>
            <w:r>
              <w:rPr>
                <w:rFonts w:ascii="Century Gothic" w:eastAsia="Century Gothic" w:hAnsi="Century Gothic" w:cs="Century Gothic"/>
                <w:sz w:val="20"/>
              </w:rPr>
              <w:tab/>
              <w:t xml:space="preserve">magnifique vue à travers une fenêtre de 3mètres sur 1mètre </w:t>
            </w:r>
          </w:p>
          <w:p w14:paraId="41D947CA" w14:textId="77777777" w:rsidR="009D5508" w:rsidRDefault="000C4BEE">
            <w:pPr>
              <w:spacing w:after="13" w:line="243" w:lineRule="auto"/>
              <w:ind w:left="1413" w:hanging="1401"/>
            </w:pPr>
            <w:r>
              <w:rPr>
                <w:rFonts w:ascii="Century Gothic" w:eastAsia="Century Gothic" w:hAnsi="Century Gothic" w:cs="Century Gothic"/>
                <w:sz w:val="20"/>
              </w:rPr>
              <w:t xml:space="preserve">Toilette </w:t>
            </w:r>
            <w:r>
              <w:rPr>
                <w:rFonts w:ascii="Century Gothic" w:eastAsia="Century Gothic" w:hAnsi="Century Gothic" w:cs="Century Gothic"/>
                <w:sz w:val="20"/>
              </w:rPr>
              <w:tab/>
              <w:t xml:space="preserve">Dans la chambre quand je dois aller dans la salle de bain elles sentent bon, sont luxueuses et sont bien équipé </w:t>
            </w:r>
          </w:p>
          <w:p w14:paraId="41D947CB" w14:textId="77777777" w:rsidR="009D5508" w:rsidRDefault="000C4BEE" w:rsidP="000C4BEE">
            <w:pPr>
              <w:spacing w:line="256" w:lineRule="auto"/>
              <w:ind w:left="12"/>
            </w:pPr>
            <w:r>
              <w:rPr>
                <w:rFonts w:ascii="Century Gothic" w:eastAsia="Century Gothic" w:hAnsi="Century Gothic" w:cs="Century Gothic"/>
                <w:sz w:val="20"/>
              </w:rPr>
              <w:t>Porte-</w:t>
            </w:r>
            <w:r>
              <w:rPr>
                <w:rFonts w:ascii="Century Gothic" w:eastAsia="Century Gothic" w:hAnsi="Century Gothic" w:cs="Century Gothic"/>
                <w:sz w:val="20"/>
              </w:rPr>
              <w:tab/>
              <w:t xml:space="preserve">Quand je rentre dans la chambre (par la porte) Il y a à côté de la porte un manteau </w:t>
            </w:r>
            <w:r>
              <w:rPr>
                <w:rFonts w:ascii="Century Gothic" w:eastAsia="Century Gothic" w:hAnsi="Century Gothic" w:cs="Century Gothic"/>
                <w:sz w:val="20"/>
              </w:rPr>
              <w:tab/>
              <w:t xml:space="preserve">porte-manteau pour accueillir les vestes de tous les utilisateurs de la chambre. </w:t>
            </w:r>
          </w:p>
          <w:p w14:paraId="41D947CC" w14:textId="77777777" w:rsidR="009D5508" w:rsidRDefault="000C4BEE">
            <w:pPr>
              <w:spacing w:after="9" w:line="242" w:lineRule="auto"/>
              <w:ind w:left="1413" w:hanging="1401"/>
              <w:jc w:val="both"/>
            </w:pPr>
            <w:r>
              <w:rPr>
                <w:rFonts w:ascii="Century Gothic" w:eastAsia="Century Gothic" w:hAnsi="Century Gothic" w:cs="Century Gothic"/>
                <w:sz w:val="20"/>
              </w:rPr>
              <w:t xml:space="preserve">Douche Quand je rentre dans la salle de bain de la chambre il y a une douche à l'italienne équipée avec de l'eau froide et chaude </w:t>
            </w:r>
          </w:p>
          <w:p w14:paraId="41D947CD" w14:textId="77777777" w:rsidR="009D5508" w:rsidRDefault="000C4BEE">
            <w:pPr>
              <w:spacing w:after="10" w:line="241" w:lineRule="auto"/>
              <w:ind w:left="1413" w:hanging="1401"/>
            </w:pPr>
            <w:r>
              <w:rPr>
                <w:rFonts w:ascii="Century Gothic" w:eastAsia="Century Gothic" w:hAnsi="Century Gothic" w:cs="Century Gothic"/>
                <w:sz w:val="20"/>
              </w:rPr>
              <w:t xml:space="preserve">Table </w:t>
            </w:r>
            <w:r>
              <w:rPr>
                <w:rFonts w:ascii="Century Gothic" w:eastAsia="Century Gothic" w:hAnsi="Century Gothic" w:cs="Century Gothic"/>
                <w:sz w:val="20"/>
              </w:rPr>
              <w:tab/>
              <w:t xml:space="preserve">Dans la chambre Il y a une table accompagner de chaise (une pour chaque occupant de la chambre), d'une théière, d'une cafetière, de tasse(s) pour chacun des utilisateurs de la chambre, de cuillères, de sucre, de sachet de thé de </w:t>
            </w:r>
            <w:proofErr w:type="gramStart"/>
            <w:r>
              <w:rPr>
                <w:rFonts w:ascii="Century Gothic" w:eastAsia="Century Gothic" w:hAnsi="Century Gothic" w:cs="Century Gothic"/>
                <w:sz w:val="20"/>
              </w:rPr>
              <w:t>différents goût</w:t>
            </w:r>
            <w:proofErr w:type="gramEnd"/>
            <w:r>
              <w:rPr>
                <w:rFonts w:ascii="Century Gothic" w:eastAsia="Century Gothic" w:hAnsi="Century Gothic" w:cs="Century Gothic"/>
                <w:sz w:val="20"/>
              </w:rPr>
              <w:t xml:space="preserve"> et différentes capsules à café </w:t>
            </w:r>
          </w:p>
          <w:p w14:paraId="41D947CE" w14:textId="77777777" w:rsidR="009D5508" w:rsidRDefault="000C4BEE">
            <w:pPr>
              <w:spacing w:after="9" w:line="243" w:lineRule="auto"/>
              <w:ind w:left="1413" w:hanging="1401"/>
            </w:pPr>
            <w:r>
              <w:rPr>
                <w:rFonts w:ascii="Century Gothic" w:eastAsia="Century Gothic" w:hAnsi="Century Gothic" w:cs="Century Gothic"/>
                <w:sz w:val="20"/>
              </w:rPr>
              <w:t xml:space="preserve">Chargeur </w:t>
            </w:r>
            <w:r>
              <w:rPr>
                <w:rFonts w:ascii="Century Gothic" w:eastAsia="Century Gothic" w:hAnsi="Century Gothic" w:cs="Century Gothic"/>
                <w:sz w:val="20"/>
              </w:rPr>
              <w:tab/>
              <w:t xml:space="preserve">Sur chaque lit (pour chaque utilisateur de la chambre) dans la chambre il y a une prise UE à moins de 1 mètre pour permettre </w:t>
            </w:r>
            <w:proofErr w:type="spellStart"/>
            <w:proofErr w:type="gramStart"/>
            <w:r>
              <w:rPr>
                <w:rFonts w:ascii="Century Gothic" w:eastAsia="Century Gothic" w:hAnsi="Century Gothic" w:cs="Century Gothic"/>
                <w:sz w:val="20"/>
              </w:rPr>
              <w:t>au</w:t>
            </w:r>
            <w:proofErr w:type="spellEnd"/>
            <w:r>
              <w:rPr>
                <w:rFonts w:ascii="Century Gothic" w:eastAsia="Century Gothic" w:hAnsi="Century Gothic" w:cs="Century Gothic"/>
                <w:sz w:val="20"/>
              </w:rPr>
              <w:t xml:space="preserve"> utilisateurs</w:t>
            </w:r>
            <w:proofErr w:type="gramEnd"/>
            <w:r>
              <w:rPr>
                <w:rFonts w:ascii="Century Gothic" w:eastAsia="Century Gothic" w:hAnsi="Century Gothic" w:cs="Century Gothic"/>
                <w:sz w:val="20"/>
              </w:rPr>
              <w:t xml:space="preserve"> de charger leurs appareils électroniques </w:t>
            </w:r>
          </w:p>
          <w:p w14:paraId="41D947CF" w14:textId="77777777" w:rsidR="009D5508" w:rsidRDefault="000C4BEE">
            <w:pPr>
              <w:spacing w:after="13" w:line="243" w:lineRule="auto"/>
              <w:ind w:left="1413" w:hanging="1401"/>
            </w:pPr>
            <w:r>
              <w:rPr>
                <w:rFonts w:ascii="Century Gothic" w:eastAsia="Century Gothic" w:hAnsi="Century Gothic" w:cs="Century Gothic"/>
                <w:sz w:val="20"/>
              </w:rPr>
              <w:t xml:space="preserve">Chauffage </w:t>
            </w:r>
            <w:r>
              <w:rPr>
                <w:rFonts w:ascii="Century Gothic" w:eastAsia="Century Gothic" w:hAnsi="Century Gothic" w:cs="Century Gothic"/>
                <w:sz w:val="20"/>
              </w:rPr>
              <w:tab/>
              <w:t xml:space="preserve">En hiver, quand il fait froid Il y a </w:t>
            </w:r>
            <w:proofErr w:type="gramStart"/>
            <w:r>
              <w:rPr>
                <w:rFonts w:ascii="Century Gothic" w:eastAsia="Century Gothic" w:hAnsi="Century Gothic" w:cs="Century Gothic"/>
                <w:sz w:val="20"/>
              </w:rPr>
              <w:t>des radiateur</w:t>
            </w:r>
            <w:proofErr w:type="gramEnd"/>
            <w:r>
              <w:rPr>
                <w:rFonts w:ascii="Century Gothic" w:eastAsia="Century Gothic" w:hAnsi="Century Gothic" w:cs="Century Gothic"/>
                <w:sz w:val="20"/>
              </w:rPr>
              <w:t xml:space="preserve"> que j'ai la possibilité de démarrer pour avoir chaud. </w:t>
            </w:r>
          </w:p>
          <w:p w14:paraId="41D947D0" w14:textId="77777777" w:rsidR="009D5508" w:rsidRDefault="000C4BEE" w:rsidP="000C4BEE">
            <w:pPr>
              <w:spacing w:line="243" w:lineRule="auto"/>
              <w:ind w:left="1413" w:hanging="1401"/>
            </w:pPr>
            <w:r>
              <w:rPr>
                <w:rFonts w:ascii="Century Gothic" w:eastAsia="Century Gothic" w:hAnsi="Century Gothic" w:cs="Century Gothic"/>
                <w:sz w:val="20"/>
              </w:rPr>
              <w:t xml:space="preserve">TV </w:t>
            </w:r>
            <w:r>
              <w:rPr>
                <w:rFonts w:ascii="Century Gothic" w:eastAsia="Century Gothic" w:hAnsi="Century Gothic" w:cs="Century Gothic"/>
                <w:sz w:val="20"/>
              </w:rPr>
              <w:tab/>
              <w:t xml:space="preserve">Quand je suis dans n'importe lequel des </w:t>
            </w:r>
            <w:proofErr w:type="gramStart"/>
            <w:r>
              <w:rPr>
                <w:rFonts w:ascii="Century Gothic" w:eastAsia="Century Gothic" w:hAnsi="Century Gothic" w:cs="Century Gothic"/>
                <w:sz w:val="20"/>
              </w:rPr>
              <w:t>lits  je</w:t>
            </w:r>
            <w:proofErr w:type="gramEnd"/>
            <w:r>
              <w:rPr>
                <w:rFonts w:ascii="Century Gothic" w:eastAsia="Century Gothic" w:hAnsi="Century Gothic" w:cs="Century Gothic"/>
                <w:sz w:val="20"/>
              </w:rPr>
              <w:t xml:space="preserve"> vois au minimum une télévision (sachant qu'il y en a au maximum 2) </w:t>
            </w:r>
          </w:p>
          <w:p w14:paraId="41D947D1" w14:textId="77777777" w:rsidR="009D5508" w:rsidRDefault="000C4BEE">
            <w:pPr>
              <w:spacing w:after="9" w:line="242" w:lineRule="auto"/>
              <w:ind w:left="1413" w:hanging="1401"/>
            </w:pPr>
            <w:r>
              <w:rPr>
                <w:rFonts w:ascii="Century Gothic" w:eastAsia="Century Gothic" w:hAnsi="Century Gothic" w:cs="Century Gothic"/>
                <w:sz w:val="20"/>
              </w:rPr>
              <w:t xml:space="preserve">Salle de bain Quand je rentre dans la salle de bain il y a un lavabo collé à un mur avec de l'eau chaude et froide avec un miroir fixé au mur. </w:t>
            </w:r>
          </w:p>
          <w:p w14:paraId="41D947D2" w14:textId="77777777" w:rsidR="009D5508" w:rsidRDefault="000C4BEE">
            <w:pPr>
              <w:spacing w:after="9" w:line="243" w:lineRule="auto"/>
              <w:ind w:left="12"/>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de la </w:t>
            </w:r>
            <w:r>
              <w:rPr>
                <w:rFonts w:ascii="Century Gothic" w:eastAsia="Century Gothic" w:hAnsi="Century Gothic" w:cs="Century Gothic"/>
                <w:sz w:val="20"/>
              </w:rPr>
              <w:tab/>
              <w:t xml:space="preserve">Quand je rentre dans la salle de bain je passe par une porte en bois qui à la salle de bain possibilité de se fermer à clé. </w:t>
            </w:r>
          </w:p>
          <w:p w14:paraId="41D947D3" w14:textId="77777777" w:rsidR="009D5508" w:rsidRDefault="000C4BEE">
            <w:pPr>
              <w:spacing w:after="4" w:line="247" w:lineRule="auto"/>
              <w:ind w:left="1413" w:hanging="1401"/>
            </w:pPr>
            <w:proofErr w:type="gramStart"/>
            <w:r>
              <w:rPr>
                <w:rFonts w:ascii="Century Gothic" w:eastAsia="Century Gothic" w:hAnsi="Century Gothic" w:cs="Century Gothic"/>
                <w:sz w:val="20"/>
              </w:rPr>
              <w:t>draps</w:t>
            </w:r>
            <w:proofErr w:type="gramEnd"/>
            <w:r>
              <w:rPr>
                <w:rFonts w:ascii="Century Gothic" w:eastAsia="Century Gothic" w:hAnsi="Century Gothic" w:cs="Century Gothic"/>
                <w:sz w:val="20"/>
              </w:rPr>
              <w:t xml:space="preserve"> lits </w:t>
            </w:r>
            <w:r>
              <w:rPr>
                <w:rFonts w:ascii="Century Gothic" w:eastAsia="Century Gothic" w:hAnsi="Century Gothic" w:cs="Century Gothic"/>
                <w:sz w:val="20"/>
              </w:rPr>
              <w:tab/>
              <w:t xml:space="preserve">Quand je m'allonge dans le lit de la chambre, il y a les draps nécessaire au confort des utilisateurs. </w:t>
            </w:r>
          </w:p>
          <w:p w14:paraId="41D947D4" w14:textId="77777777" w:rsidR="009D5508" w:rsidRDefault="000C4BEE" w:rsidP="000C4BEE">
            <w:pPr>
              <w:ind w:left="1413" w:hanging="1401"/>
            </w:pPr>
            <w:r>
              <w:rPr>
                <w:rFonts w:ascii="Century Gothic" w:eastAsia="Century Gothic" w:hAnsi="Century Gothic" w:cs="Century Gothic"/>
                <w:sz w:val="20"/>
              </w:rPr>
              <w:t xml:space="preserve">Linge </w:t>
            </w:r>
            <w:r>
              <w:rPr>
                <w:rFonts w:ascii="Century Gothic" w:eastAsia="Century Gothic" w:hAnsi="Century Gothic" w:cs="Century Gothic"/>
                <w:sz w:val="20"/>
              </w:rPr>
              <w:tab/>
              <w:t xml:space="preserve">Quand je rentre dans la salle de bain, à côté de la douche il y a un support pour sécher les linges avec des linges propres pour chacun des utilisateurs de la chambre. </w:t>
            </w:r>
          </w:p>
        </w:tc>
      </w:tr>
      <w:tr w:rsidR="009D5508" w14:paraId="41D947D8" w14:textId="77777777">
        <w:trPr>
          <w:trHeight w:val="252"/>
        </w:trPr>
        <w:tc>
          <w:tcPr>
            <w:tcW w:w="1129" w:type="dxa"/>
            <w:tcBorders>
              <w:top w:val="single" w:sz="3" w:space="0" w:color="000000"/>
              <w:left w:val="single" w:sz="3" w:space="0" w:color="000000"/>
              <w:bottom w:val="single" w:sz="3" w:space="0" w:color="000000"/>
              <w:right w:val="nil"/>
            </w:tcBorders>
          </w:tcPr>
          <w:p w14:paraId="41D947D6" w14:textId="77777777" w:rsidR="009D5508" w:rsidRDefault="000C4BEE" w:rsidP="000C4BEE">
            <w:r>
              <w:rPr>
                <w:rFonts w:ascii="Century Gothic" w:eastAsia="Century Gothic" w:hAnsi="Century Gothic" w:cs="Century Gothic"/>
                <w:sz w:val="20"/>
              </w:rPr>
              <w:t xml:space="preserve">Etage </w:t>
            </w:r>
          </w:p>
        </w:tc>
        <w:tc>
          <w:tcPr>
            <w:tcW w:w="7935" w:type="dxa"/>
            <w:tcBorders>
              <w:top w:val="single" w:sz="3" w:space="0" w:color="000000"/>
              <w:left w:val="nil"/>
              <w:bottom w:val="single" w:sz="3" w:space="0" w:color="000000"/>
              <w:right w:val="single" w:sz="3" w:space="0" w:color="000000"/>
            </w:tcBorders>
          </w:tcPr>
          <w:p w14:paraId="41D947D7" w14:textId="77777777" w:rsidR="009D5508" w:rsidRDefault="000C4BEE" w:rsidP="000C4BEE">
            <w:pPr>
              <w:ind w:left="272"/>
            </w:pPr>
            <w:r>
              <w:rPr>
                <w:rFonts w:ascii="Century Gothic" w:eastAsia="Century Gothic" w:hAnsi="Century Gothic" w:cs="Century Gothic"/>
                <w:sz w:val="20"/>
              </w:rPr>
              <w:t xml:space="preserve">Les chambres sont au 2e, 3e, 4e étage </w:t>
            </w:r>
          </w:p>
        </w:tc>
      </w:tr>
    </w:tbl>
    <w:p w14:paraId="41D947D9" w14:textId="77777777" w:rsidR="009D5508" w:rsidRDefault="000C4BEE">
      <w:pPr>
        <w:spacing w:after="192"/>
        <w:ind w:left="16"/>
      </w:pPr>
      <w:r>
        <w:rPr>
          <w:rFonts w:ascii="Century Gothic" w:eastAsia="Century Gothic" w:hAnsi="Century Gothic" w:cs="Century Gothic"/>
          <w:sz w:val="2"/>
        </w:rPr>
        <w:t xml:space="preserve"> </w:t>
      </w:r>
    </w:p>
    <w:p w14:paraId="41D947DA" w14:textId="77777777" w:rsidR="009D5508" w:rsidRDefault="000C4BEE">
      <w:pPr>
        <w:spacing w:after="183"/>
      </w:pPr>
      <w:r>
        <w:rPr>
          <w:rFonts w:ascii="Century Gothic" w:eastAsia="Century Gothic" w:hAnsi="Century Gothic" w:cs="Century Gothic"/>
          <w:sz w:val="20"/>
        </w:rPr>
        <w:t xml:space="preserve"> </w:t>
      </w:r>
    </w:p>
    <w:p w14:paraId="41D947DB" w14:textId="77777777" w:rsidR="009D5508" w:rsidRDefault="000C4BEE">
      <w:pPr>
        <w:pStyle w:val="Titre3"/>
        <w:ind w:left="0" w:right="5716" w:firstLine="0"/>
        <w:jc w:val="right"/>
      </w:pPr>
      <w:r>
        <w:rPr>
          <w:b w:val="0"/>
          <w:i/>
          <w:sz w:val="24"/>
        </w:rPr>
        <w:t>3.1.3</w:t>
      </w:r>
      <w:r>
        <w:rPr>
          <w:rFonts w:ascii="Arial" w:eastAsia="Arial" w:hAnsi="Arial" w:cs="Arial"/>
          <w:b w:val="0"/>
          <w:i/>
          <w:sz w:val="24"/>
        </w:rPr>
        <w:t xml:space="preserve"> </w:t>
      </w:r>
      <w:r>
        <w:rPr>
          <w:b w:val="0"/>
          <w:i/>
          <w:sz w:val="24"/>
        </w:rPr>
        <w:t xml:space="preserve">Salle de sport </w:t>
      </w:r>
    </w:p>
    <w:tbl>
      <w:tblPr>
        <w:tblStyle w:val="TableGrid"/>
        <w:tblW w:w="9063" w:type="dxa"/>
        <w:tblInd w:w="4" w:type="dxa"/>
        <w:tblCellMar>
          <w:top w:w="58" w:type="dxa"/>
          <w:left w:w="12" w:type="dxa"/>
          <w:right w:w="6" w:type="dxa"/>
        </w:tblCellMar>
        <w:tblLook w:val="04A0" w:firstRow="1" w:lastRow="0" w:firstColumn="1" w:lastColumn="0" w:noHBand="0" w:noVBand="1"/>
      </w:tblPr>
      <w:tblGrid>
        <w:gridCol w:w="9063"/>
      </w:tblGrid>
      <w:tr w:rsidR="009D5508" w14:paraId="41D947DD"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41D947DC" w14:textId="77777777" w:rsidR="009D5508" w:rsidRDefault="000C4BEE" w:rsidP="000C4BEE">
            <w:r>
              <w:rPr>
                <w:rFonts w:ascii="Century Gothic" w:eastAsia="Century Gothic" w:hAnsi="Century Gothic" w:cs="Century Gothic"/>
                <w:sz w:val="20"/>
              </w:rPr>
              <w:t xml:space="preserve">En tant que sportif Je veux pouvoir m'entraîner avec dans le calme Pour pouvoir me concentrer dans mes séances </w:t>
            </w:r>
          </w:p>
        </w:tc>
      </w:tr>
      <w:tr w:rsidR="009D5508" w14:paraId="41D947E8" w14:textId="77777777">
        <w:trPr>
          <w:trHeight w:val="3933"/>
        </w:trPr>
        <w:tc>
          <w:tcPr>
            <w:tcW w:w="9063" w:type="dxa"/>
            <w:tcBorders>
              <w:top w:val="single" w:sz="3" w:space="0" w:color="000000"/>
              <w:left w:val="single" w:sz="3" w:space="0" w:color="000000"/>
              <w:bottom w:val="single" w:sz="3" w:space="0" w:color="000000"/>
              <w:right w:val="single" w:sz="3" w:space="0" w:color="000000"/>
            </w:tcBorders>
          </w:tcPr>
          <w:p w14:paraId="41D947DE" w14:textId="77777777" w:rsidR="009D5508" w:rsidRDefault="000C4BEE" w:rsidP="000C4BEE">
            <w:pPr>
              <w:ind w:right="9"/>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7DF" w14:textId="77777777" w:rsidR="009D5508" w:rsidRDefault="000C4BEE" w:rsidP="000C4BEE">
            <w:pPr>
              <w:tabs>
                <w:tab w:val="center" w:pos="4741"/>
              </w:tabs>
            </w:pPr>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Quand je rentre dans la salle, A droite de la porte Il y a un interrupteur </w:t>
            </w:r>
          </w:p>
          <w:p w14:paraId="41D947E0" w14:textId="77777777" w:rsidR="009D5508" w:rsidRDefault="000C4BEE" w:rsidP="000C4BEE">
            <w:pPr>
              <w:spacing w:line="260" w:lineRule="auto"/>
              <w:ind w:left="12"/>
            </w:pPr>
            <w:r>
              <w:rPr>
                <w:rFonts w:ascii="Century Gothic" w:eastAsia="Century Gothic" w:hAnsi="Century Gothic" w:cs="Century Gothic"/>
                <w:sz w:val="20"/>
              </w:rPr>
              <w:t xml:space="preserve">Réservoir </w:t>
            </w:r>
            <w:r>
              <w:rPr>
                <w:rFonts w:ascii="Century Gothic" w:eastAsia="Century Gothic" w:hAnsi="Century Gothic" w:cs="Century Gothic"/>
                <w:sz w:val="20"/>
              </w:rPr>
              <w:tab/>
              <w:t xml:space="preserve">Quand je veux boire Dans le coin à droite de la porte Il y a un réservoir et des d'eau </w:t>
            </w:r>
            <w:r>
              <w:rPr>
                <w:rFonts w:ascii="Century Gothic" w:eastAsia="Century Gothic" w:hAnsi="Century Gothic" w:cs="Century Gothic"/>
                <w:sz w:val="20"/>
              </w:rPr>
              <w:tab/>
              <w:t xml:space="preserve">gobelets à disposition </w:t>
            </w:r>
          </w:p>
          <w:p w14:paraId="41D947E1" w14:textId="77777777" w:rsidR="009D5508" w:rsidRDefault="000C4BEE">
            <w:pPr>
              <w:spacing w:after="13" w:line="243" w:lineRule="auto"/>
              <w:ind w:left="1360" w:hanging="1348"/>
            </w:pPr>
            <w:r>
              <w:rPr>
                <w:rFonts w:ascii="Century Gothic" w:eastAsia="Century Gothic" w:hAnsi="Century Gothic" w:cs="Century Gothic"/>
                <w:sz w:val="20"/>
              </w:rPr>
              <w:t xml:space="preserve">Serviettes </w:t>
            </w:r>
            <w:r>
              <w:rPr>
                <w:rFonts w:ascii="Century Gothic" w:eastAsia="Century Gothic" w:hAnsi="Century Gothic" w:cs="Century Gothic"/>
                <w:sz w:val="20"/>
              </w:rPr>
              <w:tab/>
              <w:t xml:space="preserve">Quand je veux m'essuyer le visage, A gauche du réservoir d'eau, Il y a des serviettes à disposition </w:t>
            </w:r>
          </w:p>
          <w:p w14:paraId="41D947E2" w14:textId="77777777" w:rsidR="009D5508" w:rsidRDefault="000C4BEE" w:rsidP="000C4BEE">
            <w:pPr>
              <w:spacing w:line="256" w:lineRule="auto"/>
              <w:ind w:left="12"/>
            </w:pPr>
            <w:r>
              <w:rPr>
                <w:rFonts w:ascii="Century Gothic" w:eastAsia="Century Gothic" w:hAnsi="Century Gothic" w:cs="Century Gothic"/>
                <w:sz w:val="20"/>
              </w:rPr>
              <w:t xml:space="preserve">Bac à </w:t>
            </w:r>
            <w:r>
              <w:rPr>
                <w:rFonts w:ascii="Century Gothic" w:eastAsia="Century Gothic" w:hAnsi="Century Gothic" w:cs="Century Gothic"/>
                <w:sz w:val="20"/>
              </w:rPr>
              <w:tab/>
              <w:t xml:space="preserve">Quand j'ai fini ma séance, A côté des serviettes, Il y a un bac pour jeter ma serviettes </w:t>
            </w:r>
            <w:r>
              <w:rPr>
                <w:rFonts w:ascii="Century Gothic" w:eastAsia="Century Gothic" w:hAnsi="Century Gothic" w:cs="Century Gothic"/>
                <w:sz w:val="20"/>
              </w:rPr>
              <w:tab/>
              <w:t xml:space="preserve">serviette </w:t>
            </w:r>
          </w:p>
          <w:p w14:paraId="41D947E3" w14:textId="77777777" w:rsidR="009D5508" w:rsidRDefault="000C4BEE" w:rsidP="000C4BEE">
            <w:pPr>
              <w:spacing w:line="247" w:lineRule="auto"/>
              <w:ind w:left="1360" w:hanging="1348"/>
            </w:pPr>
            <w:r>
              <w:rPr>
                <w:rFonts w:ascii="Century Gothic" w:eastAsia="Century Gothic" w:hAnsi="Century Gothic" w:cs="Century Gothic"/>
                <w:sz w:val="20"/>
              </w:rPr>
              <w:t xml:space="preserve">Vestiaire </w:t>
            </w:r>
            <w:r>
              <w:rPr>
                <w:rFonts w:ascii="Century Gothic" w:eastAsia="Century Gothic" w:hAnsi="Century Gothic" w:cs="Century Gothic"/>
                <w:sz w:val="20"/>
              </w:rPr>
              <w:tab/>
              <w:t xml:space="preserve">Quand je rentre dans la salle, Au coin en face à gauche, Il y a un vestiaire pour se changer </w:t>
            </w:r>
          </w:p>
          <w:p w14:paraId="41D947E4" w14:textId="77777777" w:rsidR="009D5508" w:rsidRDefault="000C4BEE">
            <w:pPr>
              <w:spacing w:after="14" w:line="238" w:lineRule="auto"/>
              <w:ind w:left="1360" w:hanging="1348"/>
              <w:jc w:val="both"/>
            </w:pPr>
            <w:r>
              <w:rPr>
                <w:rFonts w:ascii="Century Gothic" w:eastAsia="Century Gothic" w:hAnsi="Century Gothic" w:cs="Century Gothic"/>
                <w:sz w:val="20"/>
              </w:rPr>
              <w:t xml:space="preserve">Casiers Quand je rentre dans le vestiaire Il y a des casiers pour que l'on ne me vole pas mes affaires </w:t>
            </w:r>
          </w:p>
          <w:p w14:paraId="41D947E5" w14:textId="77777777" w:rsidR="009D5508" w:rsidRDefault="000C4BEE" w:rsidP="000C4BEE">
            <w:pPr>
              <w:tabs>
                <w:tab w:val="center" w:pos="4668"/>
              </w:tabs>
            </w:pPr>
            <w:r>
              <w:rPr>
                <w:rFonts w:ascii="Century Gothic" w:eastAsia="Century Gothic" w:hAnsi="Century Gothic" w:cs="Century Gothic"/>
                <w:sz w:val="20"/>
              </w:rPr>
              <w:t xml:space="preserve">Poubelle </w:t>
            </w:r>
            <w:r>
              <w:rPr>
                <w:rFonts w:ascii="Century Gothic" w:eastAsia="Century Gothic" w:hAnsi="Century Gothic" w:cs="Century Gothic"/>
                <w:sz w:val="20"/>
              </w:rPr>
              <w:tab/>
              <w:t xml:space="preserve">Quand je sors du vestiaire Il y a une poubelle pour jeter mes déchets </w:t>
            </w:r>
          </w:p>
          <w:p w14:paraId="41D947E6" w14:textId="77777777" w:rsidR="009D5508" w:rsidRDefault="000C4BEE">
            <w:pPr>
              <w:spacing w:after="9" w:line="243" w:lineRule="auto"/>
              <w:ind w:left="1360" w:hanging="1348"/>
            </w:pPr>
            <w:r>
              <w:rPr>
                <w:rFonts w:ascii="Century Gothic" w:eastAsia="Century Gothic" w:hAnsi="Century Gothic" w:cs="Century Gothic"/>
                <w:sz w:val="20"/>
              </w:rPr>
              <w:t xml:space="preserve">Prise </w:t>
            </w:r>
            <w:r>
              <w:rPr>
                <w:rFonts w:ascii="Century Gothic" w:eastAsia="Century Gothic" w:hAnsi="Century Gothic" w:cs="Century Gothic"/>
                <w:sz w:val="20"/>
              </w:rPr>
              <w:tab/>
              <w:t xml:space="preserve">Quand je rentre dans la salle et dans le vestiaire, En bas du mur à côté du réservoir d'eau, Il y a des prises murales pour charger mon téléphone </w:t>
            </w:r>
          </w:p>
          <w:p w14:paraId="41D947E7" w14:textId="77777777" w:rsidR="009D5508" w:rsidRDefault="000C4BEE" w:rsidP="000C4BEE">
            <w:pPr>
              <w:tabs>
                <w:tab w:val="center" w:pos="3746"/>
              </w:tabs>
            </w:pPr>
            <w:r>
              <w:rPr>
                <w:rFonts w:ascii="Century Gothic" w:eastAsia="Century Gothic" w:hAnsi="Century Gothic" w:cs="Century Gothic"/>
                <w:sz w:val="20"/>
              </w:rPr>
              <w:t xml:space="preserve">Etage </w:t>
            </w:r>
            <w:r>
              <w:rPr>
                <w:rFonts w:ascii="Century Gothic" w:eastAsia="Century Gothic" w:hAnsi="Century Gothic" w:cs="Century Gothic"/>
                <w:sz w:val="20"/>
              </w:rPr>
              <w:tab/>
              <w:t>La salle de sport se trouve au 1er étage de l'</w:t>
            </w:r>
            <w:proofErr w:type="spellStart"/>
            <w:r>
              <w:rPr>
                <w:rFonts w:ascii="Century Gothic" w:eastAsia="Century Gothic" w:hAnsi="Century Gothic" w:cs="Century Gothic"/>
                <w:sz w:val="20"/>
              </w:rPr>
              <w:t>hotel</w:t>
            </w:r>
            <w:proofErr w:type="spellEnd"/>
            <w:r>
              <w:rPr>
                <w:rFonts w:ascii="Century Gothic" w:eastAsia="Century Gothic" w:hAnsi="Century Gothic" w:cs="Century Gothic"/>
                <w:sz w:val="20"/>
              </w:rPr>
              <w:t xml:space="preserve"> </w:t>
            </w:r>
          </w:p>
        </w:tc>
      </w:tr>
    </w:tbl>
    <w:p w14:paraId="41D947E9" w14:textId="77777777" w:rsidR="009D5508" w:rsidRDefault="000C4BEE">
      <w:pPr>
        <w:spacing w:after="192"/>
        <w:ind w:left="16"/>
      </w:pPr>
      <w:r>
        <w:rPr>
          <w:rFonts w:ascii="Century Gothic" w:eastAsia="Century Gothic" w:hAnsi="Century Gothic" w:cs="Century Gothic"/>
          <w:sz w:val="2"/>
        </w:rPr>
        <w:t xml:space="preserve"> </w:t>
      </w:r>
    </w:p>
    <w:p w14:paraId="41D947EA" w14:textId="77777777" w:rsidR="009D5508" w:rsidRDefault="000C4BEE">
      <w:pPr>
        <w:spacing w:after="178"/>
      </w:pPr>
      <w:r>
        <w:rPr>
          <w:rFonts w:ascii="Century Gothic" w:eastAsia="Century Gothic" w:hAnsi="Century Gothic" w:cs="Century Gothic"/>
          <w:sz w:val="20"/>
        </w:rPr>
        <w:t xml:space="preserve"> </w:t>
      </w:r>
    </w:p>
    <w:p w14:paraId="41D947EB" w14:textId="77777777" w:rsidR="009D5508" w:rsidRDefault="000C4BEE">
      <w:pPr>
        <w:pStyle w:val="Titre3"/>
        <w:ind w:left="0" w:right="5699" w:firstLine="0"/>
        <w:jc w:val="center"/>
      </w:pPr>
      <w:r>
        <w:rPr>
          <w:b w:val="0"/>
          <w:i/>
          <w:sz w:val="24"/>
        </w:rPr>
        <w:t>3.1.4</w:t>
      </w:r>
      <w:r>
        <w:rPr>
          <w:rFonts w:ascii="Arial" w:eastAsia="Arial" w:hAnsi="Arial" w:cs="Arial"/>
          <w:b w:val="0"/>
          <w:i/>
          <w:sz w:val="24"/>
        </w:rPr>
        <w:t xml:space="preserve"> </w:t>
      </w:r>
      <w:r>
        <w:rPr>
          <w:b w:val="0"/>
          <w:i/>
          <w:sz w:val="24"/>
        </w:rPr>
        <w:t xml:space="preserve">SPA </w:t>
      </w:r>
    </w:p>
    <w:tbl>
      <w:tblPr>
        <w:tblStyle w:val="TableGrid"/>
        <w:tblW w:w="9063" w:type="dxa"/>
        <w:tblInd w:w="4" w:type="dxa"/>
        <w:tblCellMar>
          <w:top w:w="58" w:type="dxa"/>
          <w:left w:w="12" w:type="dxa"/>
          <w:right w:w="98" w:type="dxa"/>
        </w:tblCellMar>
        <w:tblLook w:val="04A0" w:firstRow="1" w:lastRow="0" w:firstColumn="1" w:lastColumn="0" w:noHBand="0" w:noVBand="1"/>
      </w:tblPr>
      <w:tblGrid>
        <w:gridCol w:w="9063"/>
      </w:tblGrid>
      <w:tr w:rsidR="009D5508" w14:paraId="41D947ED"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41D947EC" w14:textId="77777777" w:rsidR="009D5508" w:rsidRDefault="000C4BEE" w:rsidP="000C4BEE">
            <w:r>
              <w:rPr>
                <w:rFonts w:ascii="Century Gothic" w:eastAsia="Century Gothic" w:hAnsi="Century Gothic" w:cs="Century Gothic"/>
                <w:sz w:val="20"/>
              </w:rPr>
              <w:t xml:space="preserve">En tant que visiteur je veux pouvoir accéder à des bains à remous, un hammam et autres dans l'hôtel pour profiter de mon séjour dans cet hôtel. </w:t>
            </w:r>
          </w:p>
        </w:tc>
      </w:tr>
      <w:tr w:rsidR="009D5508" w14:paraId="41D947F8" w14:textId="77777777">
        <w:trPr>
          <w:trHeight w:val="4913"/>
        </w:trPr>
        <w:tc>
          <w:tcPr>
            <w:tcW w:w="9063" w:type="dxa"/>
            <w:tcBorders>
              <w:top w:val="single" w:sz="3" w:space="0" w:color="000000"/>
              <w:left w:val="single" w:sz="3" w:space="0" w:color="000000"/>
              <w:bottom w:val="single" w:sz="3" w:space="0" w:color="000000"/>
              <w:right w:val="single" w:sz="3" w:space="0" w:color="000000"/>
            </w:tcBorders>
          </w:tcPr>
          <w:p w14:paraId="41D947EE" w14:textId="77777777" w:rsidR="009D5508" w:rsidRDefault="000C4BEE" w:rsidP="000C4BEE">
            <w:pPr>
              <w:ind w:left="83"/>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7EF" w14:textId="77777777" w:rsidR="009D5508" w:rsidRDefault="000C4BEE">
            <w:pPr>
              <w:spacing w:after="4" w:line="256" w:lineRule="auto"/>
              <w:ind w:left="12"/>
            </w:pPr>
            <w:r>
              <w:rPr>
                <w:rFonts w:ascii="Century Gothic" w:eastAsia="Century Gothic" w:hAnsi="Century Gothic" w:cs="Century Gothic"/>
                <w:sz w:val="20"/>
              </w:rPr>
              <w:t xml:space="preserve">Bains à </w:t>
            </w:r>
            <w:r>
              <w:rPr>
                <w:rFonts w:ascii="Century Gothic" w:eastAsia="Century Gothic" w:hAnsi="Century Gothic" w:cs="Century Gothic"/>
                <w:sz w:val="20"/>
              </w:rPr>
              <w:tab/>
              <w:t xml:space="preserve">Quand je veux me détendre il y a </w:t>
            </w:r>
            <w:proofErr w:type="gramStart"/>
            <w:r>
              <w:rPr>
                <w:rFonts w:ascii="Century Gothic" w:eastAsia="Century Gothic" w:hAnsi="Century Gothic" w:cs="Century Gothic"/>
                <w:sz w:val="20"/>
              </w:rPr>
              <w:t>des bains chaud</w:t>
            </w:r>
            <w:proofErr w:type="gramEnd"/>
            <w:r>
              <w:rPr>
                <w:rFonts w:ascii="Century Gothic" w:eastAsia="Century Gothic" w:hAnsi="Century Gothic" w:cs="Century Gothic"/>
                <w:sz w:val="20"/>
              </w:rPr>
              <w:t xml:space="preserve"> avec 10 sièges qui propulse </w:t>
            </w:r>
            <w:proofErr w:type="spellStart"/>
            <w:r>
              <w:rPr>
                <w:rFonts w:ascii="Century Gothic" w:eastAsia="Century Gothic" w:hAnsi="Century Gothic" w:cs="Century Gothic"/>
                <w:sz w:val="20"/>
              </w:rPr>
              <w:t>remou</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des bulles pour faire des massages au utilisateurs. </w:t>
            </w:r>
          </w:p>
          <w:p w14:paraId="41D947F0" w14:textId="77777777" w:rsidR="009D5508" w:rsidRDefault="000C4BEE" w:rsidP="000C4BEE">
            <w:pPr>
              <w:spacing w:after="12"/>
              <w:ind w:left="1180" w:hanging="1168"/>
            </w:pPr>
            <w:proofErr w:type="gramStart"/>
            <w:r>
              <w:rPr>
                <w:rFonts w:ascii="Century Gothic" w:eastAsia="Century Gothic" w:hAnsi="Century Gothic" w:cs="Century Gothic"/>
                <w:sz w:val="20"/>
              </w:rPr>
              <w:t>vestiaires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Pour les utilisateurs, avant d'entrer dans le SPA  il y a un passage dans des vestiaires avec des casier sécurisé par une clé et des douches pour que les utilisateurs puissent se changer garder leurs affaires en sécurité et se doucher. </w:t>
            </w:r>
          </w:p>
          <w:p w14:paraId="41D947F1" w14:textId="77777777" w:rsidR="009D5508" w:rsidRDefault="000C4BEE">
            <w:pPr>
              <w:spacing w:after="5" w:line="246" w:lineRule="auto"/>
              <w:ind w:left="1180" w:hanging="1168"/>
            </w:pPr>
            <w:r>
              <w:rPr>
                <w:rFonts w:ascii="Century Gothic" w:eastAsia="Century Gothic" w:hAnsi="Century Gothic" w:cs="Century Gothic"/>
                <w:sz w:val="20"/>
              </w:rPr>
              <w:t xml:space="preserve">Sécurité </w:t>
            </w:r>
            <w:r>
              <w:rPr>
                <w:rFonts w:ascii="Century Gothic" w:eastAsia="Century Gothic" w:hAnsi="Century Gothic" w:cs="Century Gothic"/>
                <w:sz w:val="20"/>
              </w:rPr>
              <w:tab/>
              <w:t xml:space="preserve">Sur le côté de chaque bassin du spa en cas </w:t>
            </w:r>
            <w:proofErr w:type="gramStart"/>
            <w:r>
              <w:rPr>
                <w:rFonts w:ascii="Century Gothic" w:eastAsia="Century Gothic" w:hAnsi="Century Gothic" w:cs="Century Gothic"/>
                <w:sz w:val="20"/>
              </w:rPr>
              <w:t>d'accidents  il</w:t>
            </w:r>
            <w:proofErr w:type="gramEnd"/>
            <w:r>
              <w:rPr>
                <w:rFonts w:ascii="Century Gothic" w:eastAsia="Century Gothic" w:hAnsi="Century Gothic" w:cs="Century Gothic"/>
                <w:sz w:val="20"/>
              </w:rPr>
              <w:t xml:space="preserve"> y a des bouées de sauvetage </w:t>
            </w:r>
          </w:p>
          <w:p w14:paraId="41D947F2" w14:textId="77777777" w:rsidR="009D5508" w:rsidRDefault="000C4BEE" w:rsidP="000C4BEE">
            <w:pPr>
              <w:spacing w:line="243" w:lineRule="auto"/>
              <w:ind w:left="12" w:right="2991"/>
            </w:pPr>
            <w:r>
              <w:rPr>
                <w:rFonts w:ascii="Century Gothic" w:eastAsia="Century Gothic" w:hAnsi="Century Gothic" w:cs="Century Gothic"/>
                <w:sz w:val="20"/>
              </w:rPr>
              <w:t xml:space="preserve">Bar (dans </w:t>
            </w:r>
            <w:r>
              <w:rPr>
                <w:rFonts w:ascii="Century Gothic" w:eastAsia="Century Gothic" w:hAnsi="Century Gothic" w:cs="Century Gothic"/>
                <w:sz w:val="20"/>
              </w:rPr>
              <w:tab/>
            </w:r>
            <w:proofErr w:type="spellStart"/>
            <w:r>
              <w:rPr>
                <w:rFonts w:ascii="Century Gothic" w:eastAsia="Century Gothic" w:hAnsi="Century Gothic" w:cs="Century Gothic"/>
                <w:sz w:val="20"/>
              </w:rPr>
              <w:t>Dans</w:t>
            </w:r>
            <w:proofErr w:type="spellEnd"/>
            <w:r>
              <w:rPr>
                <w:rFonts w:ascii="Century Gothic" w:eastAsia="Century Gothic" w:hAnsi="Century Gothic" w:cs="Century Gothic"/>
                <w:sz w:val="20"/>
              </w:rPr>
              <w:t xml:space="preserve"> la </w:t>
            </w:r>
            <w:proofErr w:type="gramStart"/>
            <w:r>
              <w:rPr>
                <w:rFonts w:ascii="Century Gothic" w:eastAsia="Century Gothic" w:hAnsi="Century Gothic" w:cs="Century Gothic"/>
                <w:sz w:val="20"/>
              </w:rPr>
              <w:t>piscine  Il</w:t>
            </w:r>
            <w:proofErr w:type="gramEnd"/>
            <w:r>
              <w:rPr>
                <w:rFonts w:ascii="Century Gothic" w:eastAsia="Century Gothic" w:hAnsi="Century Gothic" w:cs="Century Gothic"/>
                <w:sz w:val="20"/>
              </w:rPr>
              <w:t xml:space="preserve"> y a un bar à des cocktails l'eau) </w:t>
            </w:r>
          </w:p>
          <w:p w14:paraId="41D947F3" w14:textId="77777777" w:rsidR="009D5508" w:rsidRDefault="000C4BEE">
            <w:pPr>
              <w:spacing w:after="13" w:line="238" w:lineRule="auto"/>
              <w:ind w:left="1180" w:hanging="1168"/>
              <w:jc w:val="both"/>
            </w:pPr>
            <w:r>
              <w:rPr>
                <w:rFonts w:ascii="Century Gothic" w:eastAsia="Century Gothic" w:hAnsi="Century Gothic" w:cs="Century Gothic"/>
                <w:sz w:val="20"/>
              </w:rPr>
              <w:t xml:space="preserve">Lumières Dans les piscines au fond il y a des lumières de plusieurs couleurs pour donner une ambiance spécifique au SPA </w:t>
            </w:r>
          </w:p>
          <w:p w14:paraId="41D947F4" w14:textId="77777777" w:rsidR="009D5508" w:rsidRDefault="000C4BEE" w:rsidP="000C4BEE">
            <w:pPr>
              <w:spacing w:line="247" w:lineRule="auto"/>
              <w:ind w:left="1180" w:hanging="1168"/>
            </w:pPr>
            <w:proofErr w:type="gramStart"/>
            <w:r>
              <w:rPr>
                <w:rFonts w:ascii="Century Gothic" w:eastAsia="Century Gothic" w:hAnsi="Century Gothic" w:cs="Century Gothic"/>
                <w:sz w:val="20"/>
              </w:rPr>
              <w:t>toilettes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Sur les côtés du SPA  il y a des toilettes pour hommes et pour femmes séparés équipé de 3 lavabos et 3 toilettes chacun </w:t>
            </w:r>
          </w:p>
          <w:p w14:paraId="41D947F5" w14:textId="77777777" w:rsidR="009D5508" w:rsidRDefault="000C4BEE">
            <w:pPr>
              <w:spacing w:after="17" w:line="239" w:lineRule="auto"/>
              <w:ind w:left="1180" w:hanging="1168"/>
            </w:pPr>
            <w:r>
              <w:rPr>
                <w:rFonts w:ascii="Century Gothic" w:eastAsia="Century Gothic" w:hAnsi="Century Gothic" w:cs="Century Gothic"/>
                <w:sz w:val="20"/>
              </w:rPr>
              <w:t xml:space="preserve">SPA étage Quand je veux aller au SPA, je dois me rendre au 1er étage de l'hôtel qui contient celui-ci, la salle de sport, les vestiaires et </w:t>
            </w:r>
            <w:proofErr w:type="spellStart"/>
            <w:r>
              <w:rPr>
                <w:rFonts w:ascii="Century Gothic" w:eastAsia="Century Gothic" w:hAnsi="Century Gothic" w:cs="Century Gothic"/>
                <w:sz w:val="20"/>
              </w:rPr>
              <w:t>et</w:t>
            </w:r>
            <w:proofErr w:type="spellEnd"/>
            <w:r>
              <w:rPr>
                <w:rFonts w:ascii="Century Gothic" w:eastAsia="Century Gothic" w:hAnsi="Century Gothic" w:cs="Century Gothic"/>
                <w:sz w:val="20"/>
              </w:rPr>
              <w:t xml:space="preserve"> la salle de jeu. </w:t>
            </w:r>
          </w:p>
          <w:p w14:paraId="41D947F6" w14:textId="77777777" w:rsidR="009D5508" w:rsidRDefault="000C4BEE" w:rsidP="000C4BEE">
            <w:pPr>
              <w:tabs>
                <w:tab w:val="center" w:pos="4503"/>
              </w:tabs>
            </w:pPr>
            <w:r>
              <w:rPr>
                <w:rFonts w:ascii="Century Gothic" w:eastAsia="Century Gothic" w:hAnsi="Century Gothic" w:cs="Century Gothic"/>
                <w:sz w:val="20"/>
              </w:rPr>
              <w:t xml:space="preserve">Piscine </w:t>
            </w:r>
            <w:r>
              <w:rPr>
                <w:rFonts w:ascii="Century Gothic" w:eastAsia="Century Gothic" w:hAnsi="Century Gothic" w:cs="Century Gothic"/>
                <w:sz w:val="20"/>
              </w:rPr>
              <w:tab/>
              <w:t xml:space="preserve">Au milieu du spa il y a un grand bassin contenant les bains à remous. </w:t>
            </w:r>
          </w:p>
          <w:p w14:paraId="41D947F7" w14:textId="77777777" w:rsidR="009D5508" w:rsidRDefault="000C4BEE" w:rsidP="000C4BEE">
            <w:pPr>
              <w:ind w:left="1180" w:hanging="1168"/>
            </w:pPr>
            <w:r>
              <w:rPr>
                <w:rFonts w:ascii="Century Gothic" w:eastAsia="Century Gothic" w:hAnsi="Century Gothic" w:cs="Century Gothic"/>
                <w:sz w:val="20"/>
              </w:rPr>
              <w:t xml:space="preserve">Hammam Sur le côté de la salle principale du SPA, il y a une porte menant dans un hammam. La salle est en forme de cercle contre les murer le sol qui est surélevé pour pouvoir s'assoir et une fontaine au centre. </w:t>
            </w:r>
          </w:p>
        </w:tc>
      </w:tr>
    </w:tbl>
    <w:p w14:paraId="41D947F9" w14:textId="77777777" w:rsidR="009D5508" w:rsidRDefault="000C4BEE">
      <w:pPr>
        <w:spacing w:after="192"/>
        <w:ind w:left="16"/>
      </w:pPr>
      <w:r>
        <w:rPr>
          <w:rFonts w:ascii="Century Gothic" w:eastAsia="Century Gothic" w:hAnsi="Century Gothic" w:cs="Century Gothic"/>
          <w:sz w:val="2"/>
        </w:rPr>
        <w:t xml:space="preserve"> </w:t>
      </w:r>
    </w:p>
    <w:p w14:paraId="41D947FA" w14:textId="77777777" w:rsidR="009D5508" w:rsidRDefault="000C4BEE">
      <w:pPr>
        <w:spacing w:after="182"/>
      </w:pPr>
      <w:r>
        <w:rPr>
          <w:rFonts w:ascii="Century Gothic" w:eastAsia="Century Gothic" w:hAnsi="Century Gothic" w:cs="Century Gothic"/>
          <w:sz w:val="20"/>
        </w:rPr>
        <w:t xml:space="preserve"> </w:t>
      </w:r>
    </w:p>
    <w:p w14:paraId="41D947FB" w14:textId="77777777" w:rsidR="009D5508" w:rsidRDefault="000C4BEE">
      <w:pPr>
        <w:pStyle w:val="Titre3"/>
        <w:ind w:left="1128"/>
      </w:pPr>
      <w:r>
        <w:rPr>
          <w:b w:val="0"/>
          <w:i/>
          <w:sz w:val="24"/>
        </w:rPr>
        <w:t>3.1.5</w:t>
      </w:r>
      <w:r>
        <w:rPr>
          <w:rFonts w:ascii="Arial" w:eastAsia="Arial" w:hAnsi="Arial" w:cs="Arial"/>
          <w:b w:val="0"/>
          <w:i/>
          <w:sz w:val="24"/>
        </w:rPr>
        <w:t xml:space="preserve"> </w:t>
      </w:r>
      <w:r>
        <w:rPr>
          <w:b w:val="0"/>
          <w:i/>
          <w:sz w:val="24"/>
        </w:rPr>
        <w:t xml:space="preserve">Restaurant </w:t>
      </w:r>
    </w:p>
    <w:tbl>
      <w:tblPr>
        <w:tblStyle w:val="TableGrid"/>
        <w:tblW w:w="9063" w:type="dxa"/>
        <w:tblInd w:w="4" w:type="dxa"/>
        <w:tblCellMar>
          <w:top w:w="58" w:type="dxa"/>
          <w:left w:w="12" w:type="dxa"/>
        </w:tblCellMar>
        <w:tblLook w:val="04A0" w:firstRow="1" w:lastRow="0" w:firstColumn="1" w:lastColumn="0" w:noHBand="0" w:noVBand="1"/>
      </w:tblPr>
      <w:tblGrid>
        <w:gridCol w:w="9063"/>
      </w:tblGrid>
      <w:tr w:rsidR="009D5508" w14:paraId="41D947FD" w14:textId="77777777">
        <w:trPr>
          <w:trHeight w:val="501"/>
        </w:trPr>
        <w:tc>
          <w:tcPr>
            <w:tcW w:w="9063" w:type="dxa"/>
            <w:tcBorders>
              <w:top w:val="single" w:sz="3" w:space="0" w:color="000000"/>
              <w:left w:val="single" w:sz="3" w:space="0" w:color="000000"/>
              <w:bottom w:val="single" w:sz="3" w:space="0" w:color="000000"/>
              <w:right w:val="single" w:sz="3" w:space="0" w:color="000000"/>
            </w:tcBorders>
          </w:tcPr>
          <w:p w14:paraId="41D947FC" w14:textId="77777777" w:rsidR="009D5508" w:rsidRDefault="000C4BEE" w:rsidP="000C4BEE">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que consommateur je veux pouvoir manger sans aucun soucis pour me nourrir et passer un bon moment avec ma famille </w:t>
            </w:r>
          </w:p>
        </w:tc>
      </w:tr>
      <w:tr w:rsidR="009D5508" w14:paraId="41D94801" w14:textId="77777777">
        <w:trPr>
          <w:trHeight w:val="744"/>
        </w:trPr>
        <w:tc>
          <w:tcPr>
            <w:tcW w:w="9063" w:type="dxa"/>
            <w:tcBorders>
              <w:top w:val="single" w:sz="3" w:space="0" w:color="000000"/>
              <w:left w:val="single" w:sz="3" w:space="0" w:color="000000"/>
              <w:bottom w:val="single" w:sz="3" w:space="0" w:color="000000"/>
              <w:right w:val="single" w:sz="3" w:space="0" w:color="000000"/>
            </w:tcBorders>
          </w:tcPr>
          <w:p w14:paraId="41D947FE" w14:textId="77777777" w:rsidR="009D5508" w:rsidRDefault="000C4BEE" w:rsidP="000C4BEE">
            <w:pPr>
              <w:ind w:right="15"/>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7FF" w14:textId="77777777" w:rsidR="009D5508" w:rsidRDefault="000C4BEE" w:rsidP="000C4BEE">
            <w:pPr>
              <w:tabs>
                <w:tab w:val="right" w:pos="9051"/>
              </w:tabs>
            </w:pPr>
            <w:proofErr w:type="gramStart"/>
            <w:r>
              <w:rPr>
                <w:rFonts w:ascii="Century Gothic" w:eastAsia="Century Gothic" w:hAnsi="Century Gothic" w:cs="Century Gothic"/>
                <w:sz w:val="20"/>
              </w:rPr>
              <w:t>entrée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rentre par la porte du restaurant il y a une petite réception avec une </w:t>
            </w:r>
          </w:p>
          <w:p w14:paraId="41D94800" w14:textId="77777777" w:rsidR="009D5508" w:rsidRDefault="000C4BEE" w:rsidP="000C4BEE">
            <w:pPr>
              <w:ind w:left="1405"/>
            </w:pPr>
            <w:proofErr w:type="gramStart"/>
            <w:r>
              <w:rPr>
                <w:rFonts w:ascii="Century Gothic" w:eastAsia="Century Gothic" w:hAnsi="Century Gothic" w:cs="Century Gothic"/>
                <w:sz w:val="20"/>
              </w:rPr>
              <w:t>personne</w:t>
            </w:r>
            <w:proofErr w:type="gramEnd"/>
            <w:r>
              <w:rPr>
                <w:rFonts w:ascii="Century Gothic" w:eastAsia="Century Gothic" w:hAnsi="Century Gothic" w:cs="Century Gothic"/>
                <w:sz w:val="20"/>
              </w:rPr>
              <w:t xml:space="preserve"> qui puisse m'amener auprès de ma table </w:t>
            </w:r>
          </w:p>
        </w:tc>
      </w:tr>
      <w:tr w:rsidR="009D5508" w14:paraId="41D94807" w14:textId="77777777">
        <w:trPr>
          <w:trHeight w:val="2704"/>
        </w:trPr>
        <w:tc>
          <w:tcPr>
            <w:tcW w:w="9063" w:type="dxa"/>
            <w:tcBorders>
              <w:top w:val="single" w:sz="3" w:space="0" w:color="000000"/>
              <w:left w:val="single" w:sz="3" w:space="0" w:color="000000"/>
              <w:bottom w:val="single" w:sz="3" w:space="0" w:color="000000"/>
              <w:right w:val="single" w:sz="3" w:space="0" w:color="000000"/>
            </w:tcBorders>
          </w:tcPr>
          <w:p w14:paraId="41D94802" w14:textId="77777777" w:rsidR="009D5508" w:rsidRDefault="000C4BEE">
            <w:pPr>
              <w:spacing w:after="9" w:line="243" w:lineRule="auto"/>
              <w:ind w:left="1393" w:hanging="1393"/>
            </w:pPr>
            <w:proofErr w:type="gramStart"/>
            <w:r>
              <w:rPr>
                <w:rFonts w:ascii="Century Gothic" w:eastAsia="Century Gothic" w:hAnsi="Century Gothic" w:cs="Century Gothic"/>
                <w:sz w:val="20"/>
              </w:rPr>
              <w:t>table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dans le restaurant il y a plusieurs tables rondes de différentes tailles dispersée tout autour de la salle </w:t>
            </w:r>
          </w:p>
          <w:p w14:paraId="41D94803" w14:textId="77777777" w:rsidR="009D5508" w:rsidRDefault="000C4BEE" w:rsidP="000C4BEE">
            <w:pPr>
              <w:spacing w:line="256" w:lineRule="auto"/>
              <w:ind w:right="706"/>
            </w:pPr>
            <w:proofErr w:type="gramStart"/>
            <w:r>
              <w:rPr>
                <w:rFonts w:ascii="Century Gothic" w:eastAsia="Century Gothic" w:hAnsi="Century Gothic" w:cs="Century Gothic"/>
                <w:sz w:val="20"/>
              </w:rPr>
              <w:t>chaises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auprès de chaque table  il y a un certain nombre de chaises comptoir </w:t>
            </w:r>
            <w:r>
              <w:rPr>
                <w:rFonts w:ascii="Century Gothic" w:eastAsia="Century Gothic" w:hAnsi="Century Gothic" w:cs="Century Gothic"/>
                <w:sz w:val="20"/>
              </w:rPr>
              <w:tab/>
              <w:t xml:space="preserve">au fond du restaurant il y a un comptoir et une caisse </w:t>
            </w:r>
          </w:p>
          <w:p w14:paraId="41D94804" w14:textId="77777777" w:rsidR="009D5508" w:rsidRDefault="000C4BEE" w:rsidP="000C4BEE">
            <w:pPr>
              <w:ind w:left="1393"/>
            </w:pPr>
            <w:proofErr w:type="gramStart"/>
            <w:r>
              <w:rPr>
                <w:rFonts w:ascii="Century Gothic" w:eastAsia="Century Gothic" w:hAnsi="Century Gothic" w:cs="Century Gothic"/>
                <w:sz w:val="20"/>
              </w:rPr>
              <w:t>!https://ibb.co/3fGMGcm(emplacement</w:t>
            </w:r>
            <w:proofErr w:type="gramEnd"/>
            <w:r>
              <w:rPr>
                <w:rFonts w:ascii="Century Gothic" w:eastAsia="Century Gothic" w:hAnsi="Century Gothic" w:cs="Century Gothic"/>
                <w:sz w:val="20"/>
              </w:rPr>
              <w:t xml:space="preserve">  du </w:t>
            </w:r>
            <w:proofErr w:type="spellStart"/>
            <w:r>
              <w:rPr>
                <w:rFonts w:ascii="Century Gothic" w:eastAsia="Century Gothic" w:hAnsi="Century Gothic" w:cs="Century Gothic"/>
                <w:sz w:val="20"/>
              </w:rPr>
              <w:t>comptoire</w:t>
            </w:r>
            <w:proofErr w:type="spellEnd"/>
            <w:r>
              <w:rPr>
                <w:rFonts w:ascii="Century Gothic" w:eastAsia="Century Gothic" w:hAnsi="Century Gothic" w:cs="Century Gothic"/>
                <w:sz w:val="20"/>
              </w:rPr>
              <w:t xml:space="preserve">)! </w:t>
            </w:r>
          </w:p>
          <w:p w14:paraId="41D94805" w14:textId="77777777" w:rsidR="009D5508" w:rsidRDefault="000C4BEE" w:rsidP="000C4BEE">
            <w:pPr>
              <w:spacing w:line="256" w:lineRule="auto"/>
              <w:ind w:right="2598"/>
            </w:pPr>
            <w:proofErr w:type="gramStart"/>
            <w:r>
              <w:rPr>
                <w:rFonts w:ascii="Century Gothic" w:eastAsia="Century Gothic" w:hAnsi="Century Gothic" w:cs="Century Gothic"/>
                <w:sz w:val="20"/>
              </w:rPr>
              <w:t>prises</w:t>
            </w:r>
            <w:proofErr w:type="gramEnd"/>
            <w:r>
              <w:rPr>
                <w:rFonts w:ascii="Century Gothic" w:eastAsia="Century Gothic" w:hAnsi="Century Gothic" w:cs="Century Gothic"/>
                <w:sz w:val="20"/>
              </w:rPr>
              <w:t xml:space="preserve"> murales à côté de certaines table il y a de prises murales toilettes </w:t>
            </w:r>
            <w:r>
              <w:rPr>
                <w:rFonts w:ascii="Century Gothic" w:eastAsia="Century Gothic" w:hAnsi="Century Gothic" w:cs="Century Gothic"/>
                <w:sz w:val="20"/>
              </w:rPr>
              <w:tab/>
              <w:t xml:space="preserve">dans le restaurent il y a des toilettes en bas du plan services </w:t>
            </w:r>
            <w:r>
              <w:rPr>
                <w:rFonts w:ascii="Century Gothic" w:eastAsia="Century Gothic" w:hAnsi="Century Gothic" w:cs="Century Gothic"/>
                <w:sz w:val="20"/>
              </w:rPr>
              <w:tab/>
              <w:t xml:space="preserve">sur les tables il y a des services assiettes </w:t>
            </w:r>
            <w:r>
              <w:rPr>
                <w:rFonts w:ascii="Century Gothic" w:eastAsia="Century Gothic" w:hAnsi="Century Gothic" w:cs="Century Gothic"/>
                <w:sz w:val="20"/>
              </w:rPr>
              <w:tab/>
              <w:t xml:space="preserve">sur le tables entre les services  il y a des assiettes </w:t>
            </w:r>
          </w:p>
          <w:p w14:paraId="41D94806" w14:textId="77777777" w:rsidR="009D5508" w:rsidRDefault="000C4BEE" w:rsidP="000C4BEE">
            <w:pPr>
              <w:ind w:right="1889"/>
            </w:pPr>
            <w:r>
              <w:rPr>
                <w:rFonts w:ascii="Century Gothic" w:eastAsia="Century Gothic" w:hAnsi="Century Gothic" w:cs="Century Gothic"/>
                <w:sz w:val="20"/>
              </w:rPr>
              <w:t>Emplacement</w:t>
            </w:r>
            <w:proofErr w:type="gramStart"/>
            <w:r>
              <w:rPr>
                <w:rFonts w:ascii="Century Gothic" w:eastAsia="Century Gothic" w:hAnsi="Century Gothic" w:cs="Century Gothic"/>
                <w:sz w:val="20"/>
              </w:rPr>
              <w:t xml:space="preserve"> !https://ibb.co/b60cjDG(emplacement</w:t>
            </w:r>
            <w:proofErr w:type="gramEnd"/>
            <w:r>
              <w:rPr>
                <w:rFonts w:ascii="Century Gothic" w:eastAsia="Century Gothic" w:hAnsi="Century Gothic" w:cs="Century Gothic"/>
                <w:sz w:val="20"/>
              </w:rPr>
              <w:t xml:space="preserve"> restaurant)!</w:t>
            </w:r>
            <w:proofErr w:type="spellStart"/>
            <w:r>
              <w:rPr>
                <w:rFonts w:ascii="Century Gothic" w:eastAsia="Century Gothic" w:hAnsi="Century Gothic" w:cs="Century Gothic"/>
                <w:sz w:val="20"/>
              </w:rPr>
              <w:t>l Etage</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tc>
      </w:tr>
    </w:tbl>
    <w:p w14:paraId="41D94808" w14:textId="77777777" w:rsidR="009D5508" w:rsidRDefault="000C4BEE">
      <w:pPr>
        <w:spacing w:after="192"/>
        <w:ind w:left="16"/>
      </w:pPr>
      <w:r>
        <w:rPr>
          <w:rFonts w:ascii="Century Gothic" w:eastAsia="Century Gothic" w:hAnsi="Century Gothic" w:cs="Century Gothic"/>
          <w:sz w:val="2"/>
        </w:rPr>
        <w:t xml:space="preserve"> </w:t>
      </w:r>
    </w:p>
    <w:p w14:paraId="41D94809" w14:textId="77777777" w:rsidR="009D5508" w:rsidRDefault="000C4BEE">
      <w:pPr>
        <w:spacing w:after="181"/>
      </w:pPr>
      <w:r>
        <w:rPr>
          <w:rFonts w:ascii="Century Gothic" w:eastAsia="Century Gothic" w:hAnsi="Century Gothic" w:cs="Century Gothic"/>
          <w:sz w:val="20"/>
        </w:rPr>
        <w:t xml:space="preserve"> </w:t>
      </w:r>
    </w:p>
    <w:p w14:paraId="41D9480A" w14:textId="77777777" w:rsidR="009D5508" w:rsidRDefault="000C4BEE">
      <w:pPr>
        <w:pStyle w:val="Titre3"/>
        <w:ind w:left="1128"/>
      </w:pPr>
      <w:r>
        <w:rPr>
          <w:b w:val="0"/>
          <w:i/>
          <w:sz w:val="24"/>
        </w:rPr>
        <w:t>3.1.6</w:t>
      </w:r>
      <w:r>
        <w:rPr>
          <w:rFonts w:ascii="Arial" w:eastAsia="Arial" w:hAnsi="Arial" w:cs="Arial"/>
          <w:b w:val="0"/>
          <w:i/>
          <w:sz w:val="24"/>
        </w:rPr>
        <w:t xml:space="preserve"> </w:t>
      </w:r>
      <w:r>
        <w:rPr>
          <w:b w:val="0"/>
          <w:i/>
          <w:sz w:val="24"/>
        </w:rPr>
        <w:t xml:space="preserve">Bar </w:t>
      </w:r>
    </w:p>
    <w:tbl>
      <w:tblPr>
        <w:tblStyle w:val="TableGrid"/>
        <w:tblW w:w="9063" w:type="dxa"/>
        <w:tblInd w:w="4" w:type="dxa"/>
        <w:tblCellMar>
          <w:top w:w="58" w:type="dxa"/>
          <w:left w:w="12" w:type="dxa"/>
          <w:right w:w="115" w:type="dxa"/>
        </w:tblCellMar>
        <w:tblLook w:val="04A0" w:firstRow="1" w:lastRow="0" w:firstColumn="1" w:lastColumn="0" w:noHBand="0" w:noVBand="1"/>
      </w:tblPr>
      <w:tblGrid>
        <w:gridCol w:w="9063"/>
      </w:tblGrid>
      <w:tr w:rsidR="009D5508" w14:paraId="41D9480C"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41D9480B" w14:textId="77777777" w:rsidR="009D5508" w:rsidRDefault="000C4BEE" w:rsidP="000C4BEE">
            <w:r>
              <w:rPr>
                <w:rFonts w:ascii="Century Gothic" w:eastAsia="Century Gothic" w:hAnsi="Century Gothic" w:cs="Century Gothic"/>
                <w:sz w:val="20"/>
              </w:rPr>
              <w:t xml:space="preserve">En tant que client Je veux pouvoir boire m'asseoir afin d'être confortable et passer un bon moment Pour me reposer </w:t>
            </w:r>
          </w:p>
        </w:tc>
      </w:tr>
      <w:tr w:rsidR="009D5508" w14:paraId="41D94816" w14:textId="77777777">
        <w:trPr>
          <w:trHeight w:val="2709"/>
        </w:trPr>
        <w:tc>
          <w:tcPr>
            <w:tcW w:w="9063" w:type="dxa"/>
            <w:tcBorders>
              <w:top w:val="single" w:sz="3" w:space="0" w:color="000000"/>
              <w:left w:val="single" w:sz="3" w:space="0" w:color="000000"/>
              <w:bottom w:val="single" w:sz="3" w:space="0" w:color="000000"/>
              <w:right w:val="single" w:sz="3" w:space="0" w:color="000000"/>
            </w:tcBorders>
          </w:tcPr>
          <w:p w14:paraId="41D9480D" w14:textId="77777777" w:rsidR="009D5508" w:rsidRDefault="000C4BEE" w:rsidP="000C4BEE">
            <w:pPr>
              <w:ind w:left="100"/>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80E" w14:textId="77777777" w:rsidR="009D5508" w:rsidRDefault="000C4BEE">
            <w:pPr>
              <w:spacing w:after="4" w:line="256" w:lineRule="auto"/>
              <w:ind w:left="12"/>
            </w:pPr>
            <w:r>
              <w:rPr>
                <w:rFonts w:ascii="Century Gothic" w:eastAsia="Century Gothic" w:hAnsi="Century Gothic" w:cs="Century Gothic"/>
                <w:sz w:val="20"/>
              </w:rPr>
              <w:t xml:space="preserve">Porte du </w:t>
            </w:r>
            <w:r>
              <w:rPr>
                <w:rFonts w:ascii="Century Gothic" w:eastAsia="Century Gothic" w:hAnsi="Century Gothic" w:cs="Century Gothic"/>
                <w:sz w:val="20"/>
              </w:rPr>
              <w:tab/>
              <w:t xml:space="preserve">Sur un mur de la pièce Il y a une porte qui vient des vestiaires du personnel </w:t>
            </w:r>
            <w:r>
              <w:rPr>
                <w:rFonts w:ascii="Century Gothic" w:eastAsia="Century Gothic" w:hAnsi="Century Gothic" w:cs="Century Gothic"/>
                <w:sz w:val="20"/>
              </w:rPr>
              <w:tab/>
            </w:r>
            <w:proofErr w:type="spellStart"/>
            <w:r>
              <w:rPr>
                <w:rFonts w:ascii="Century Gothic" w:eastAsia="Century Gothic" w:hAnsi="Century Gothic" w:cs="Century Gothic"/>
                <w:sz w:val="20"/>
              </w:rPr>
              <w:t>personnel</w:t>
            </w:r>
            <w:proofErr w:type="spellEnd"/>
            <w:r>
              <w:rPr>
                <w:rFonts w:ascii="Century Gothic" w:eastAsia="Century Gothic" w:hAnsi="Century Gothic" w:cs="Century Gothic"/>
                <w:sz w:val="20"/>
              </w:rPr>
              <w:t xml:space="preserve"> </w:t>
            </w:r>
          </w:p>
          <w:p w14:paraId="41D9480F" w14:textId="77777777" w:rsidR="009D5508" w:rsidRDefault="000C4BEE" w:rsidP="000C4BEE">
            <w:pPr>
              <w:tabs>
                <w:tab w:val="center" w:pos="4694"/>
              </w:tabs>
            </w:pPr>
            <w:r>
              <w:rPr>
                <w:rFonts w:ascii="Century Gothic" w:eastAsia="Century Gothic" w:hAnsi="Century Gothic" w:cs="Century Gothic"/>
                <w:sz w:val="20"/>
              </w:rPr>
              <w:t xml:space="preserve">Porte d'entrée </w:t>
            </w:r>
            <w:r>
              <w:rPr>
                <w:rFonts w:ascii="Century Gothic" w:eastAsia="Century Gothic" w:hAnsi="Century Gothic" w:cs="Century Gothic"/>
                <w:sz w:val="20"/>
              </w:rPr>
              <w:tab/>
              <w:t xml:space="preserve">Sur un mur de la pièce Il y a une porte qui mène au couloir </w:t>
            </w:r>
          </w:p>
          <w:p w14:paraId="41D94810" w14:textId="77777777" w:rsidR="009D5508" w:rsidRDefault="000C4BEE" w:rsidP="000C4BEE">
            <w:pPr>
              <w:tabs>
                <w:tab w:val="center" w:pos="5145"/>
              </w:tabs>
            </w:pPr>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A côté de la porte du personnel Il y a un interrupteur pour la lumière </w:t>
            </w:r>
          </w:p>
          <w:p w14:paraId="41D94811" w14:textId="77777777" w:rsidR="009D5508" w:rsidRDefault="000C4BEE" w:rsidP="000C4BEE">
            <w:pPr>
              <w:tabs>
                <w:tab w:val="center" w:pos="3921"/>
              </w:tabs>
            </w:pPr>
            <w:r>
              <w:rPr>
                <w:rFonts w:ascii="Century Gothic" w:eastAsia="Century Gothic" w:hAnsi="Century Gothic" w:cs="Century Gothic"/>
                <w:sz w:val="20"/>
              </w:rPr>
              <w:t xml:space="preserve">Lumières </w:t>
            </w:r>
            <w:r>
              <w:rPr>
                <w:rFonts w:ascii="Century Gothic" w:eastAsia="Century Gothic" w:hAnsi="Century Gothic" w:cs="Century Gothic"/>
                <w:sz w:val="20"/>
              </w:rPr>
              <w:tab/>
              <w:t xml:space="preserve">Au plafond Il y a des longs </w:t>
            </w:r>
            <w:proofErr w:type="spellStart"/>
            <w:r>
              <w:rPr>
                <w:rFonts w:ascii="Century Gothic" w:eastAsia="Century Gothic" w:hAnsi="Century Gothic" w:cs="Century Gothic"/>
                <w:sz w:val="20"/>
              </w:rPr>
              <w:t>LEDs</w:t>
            </w:r>
            <w:proofErr w:type="spellEnd"/>
            <w:r>
              <w:rPr>
                <w:rFonts w:ascii="Century Gothic" w:eastAsia="Century Gothic" w:hAnsi="Century Gothic" w:cs="Century Gothic"/>
                <w:sz w:val="20"/>
              </w:rPr>
              <w:t xml:space="preserve"> de couleur </w:t>
            </w:r>
          </w:p>
          <w:p w14:paraId="41D94812" w14:textId="77777777" w:rsidR="009D5508" w:rsidRDefault="000C4BEE" w:rsidP="000C4BEE">
            <w:pPr>
              <w:tabs>
                <w:tab w:val="center" w:pos="5068"/>
              </w:tabs>
            </w:pPr>
            <w:r>
              <w:rPr>
                <w:rFonts w:ascii="Century Gothic" w:eastAsia="Century Gothic" w:hAnsi="Century Gothic" w:cs="Century Gothic"/>
                <w:sz w:val="20"/>
              </w:rPr>
              <w:t xml:space="preserve">Bar </w:t>
            </w:r>
            <w:r>
              <w:rPr>
                <w:rFonts w:ascii="Century Gothic" w:eastAsia="Century Gothic" w:hAnsi="Century Gothic" w:cs="Century Gothic"/>
                <w:sz w:val="20"/>
              </w:rPr>
              <w:tab/>
              <w:t xml:space="preserve">A côté de la porte du personnel Il y a un comptoir avec des verres </w:t>
            </w:r>
          </w:p>
          <w:p w14:paraId="41D94813" w14:textId="77777777" w:rsidR="009D5508" w:rsidRDefault="000C4BEE" w:rsidP="000C4BEE">
            <w:pPr>
              <w:tabs>
                <w:tab w:val="center" w:pos="3516"/>
              </w:tabs>
            </w:pPr>
            <w:r>
              <w:rPr>
                <w:rFonts w:ascii="Century Gothic" w:eastAsia="Century Gothic" w:hAnsi="Century Gothic" w:cs="Century Gothic"/>
                <w:sz w:val="20"/>
              </w:rPr>
              <w:t xml:space="preserve">Sièges </w:t>
            </w:r>
            <w:r>
              <w:rPr>
                <w:rFonts w:ascii="Century Gothic" w:eastAsia="Century Gothic" w:hAnsi="Century Gothic" w:cs="Century Gothic"/>
                <w:sz w:val="20"/>
              </w:rPr>
              <w:tab/>
              <w:t xml:space="preserve">Au comptoir Il y a des sièges hauts </w:t>
            </w:r>
          </w:p>
          <w:p w14:paraId="41D94814" w14:textId="77777777" w:rsidR="009D5508" w:rsidRDefault="000C4BEE" w:rsidP="000C4BEE">
            <w:pPr>
              <w:tabs>
                <w:tab w:val="center" w:pos="4512"/>
              </w:tabs>
            </w:pPr>
            <w:r>
              <w:rPr>
                <w:rFonts w:ascii="Century Gothic" w:eastAsia="Century Gothic" w:hAnsi="Century Gothic" w:cs="Century Gothic"/>
                <w:sz w:val="20"/>
              </w:rPr>
              <w:t xml:space="preserve">Tables </w:t>
            </w:r>
            <w:r>
              <w:rPr>
                <w:rFonts w:ascii="Century Gothic" w:eastAsia="Century Gothic" w:hAnsi="Century Gothic" w:cs="Century Gothic"/>
                <w:sz w:val="20"/>
              </w:rPr>
              <w:tab/>
              <w:t xml:space="preserve">Dispersées dans la pièce Il y a 15 tables basses d'apéro </w:t>
            </w:r>
          </w:p>
          <w:p w14:paraId="41D94815" w14:textId="77777777" w:rsidR="009D5508" w:rsidRDefault="000C4BEE" w:rsidP="000C4BEE">
            <w:pPr>
              <w:ind w:right="332" w:firstLine="12"/>
            </w:pPr>
            <w:r>
              <w:rPr>
                <w:rFonts w:ascii="Century Gothic" w:eastAsia="Century Gothic" w:hAnsi="Century Gothic" w:cs="Century Gothic"/>
                <w:sz w:val="20"/>
              </w:rPr>
              <w:t xml:space="preserve">Chaises </w:t>
            </w:r>
            <w:r>
              <w:rPr>
                <w:rFonts w:ascii="Century Gothic" w:eastAsia="Century Gothic" w:hAnsi="Century Gothic" w:cs="Century Gothic"/>
                <w:sz w:val="20"/>
              </w:rPr>
              <w:tab/>
              <w:t xml:space="preserve">Autour de chaque table Il y a entre 3 et 6 chaises pour </w:t>
            </w:r>
            <w:proofErr w:type="gramStart"/>
            <w:r>
              <w:rPr>
                <w:rFonts w:ascii="Century Gothic" w:eastAsia="Century Gothic" w:hAnsi="Century Gothic" w:cs="Century Gothic"/>
                <w:sz w:val="20"/>
              </w:rPr>
              <w:t xml:space="preserve">s'asseoir </w:t>
            </w:r>
            <w:r>
              <w:rPr>
                <w:rFonts w:ascii="Century Gothic" w:eastAsia="Century Gothic" w:hAnsi="Century Gothic" w:cs="Century Gothic"/>
                <w:sz w:val="2"/>
              </w:rPr>
              <w:t xml:space="preserve"> </w:t>
            </w:r>
            <w:r>
              <w:rPr>
                <w:rFonts w:ascii="Century Gothic" w:eastAsia="Century Gothic" w:hAnsi="Century Gothic" w:cs="Century Gothic"/>
                <w:sz w:val="20"/>
              </w:rPr>
              <w:t>Etage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tc>
      </w:tr>
    </w:tbl>
    <w:p w14:paraId="41D94817" w14:textId="77777777" w:rsidR="009D5508" w:rsidRDefault="000C4BEE">
      <w:pPr>
        <w:spacing w:after="179"/>
      </w:pPr>
      <w:r>
        <w:rPr>
          <w:rFonts w:ascii="Century Gothic" w:eastAsia="Century Gothic" w:hAnsi="Century Gothic" w:cs="Century Gothic"/>
          <w:sz w:val="20"/>
        </w:rPr>
        <w:t xml:space="preserve"> </w:t>
      </w:r>
    </w:p>
    <w:p w14:paraId="41D94818" w14:textId="77777777" w:rsidR="009D5508" w:rsidRDefault="000C4BEE">
      <w:pPr>
        <w:pStyle w:val="Titre3"/>
        <w:ind w:left="1128"/>
      </w:pPr>
      <w:r>
        <w:rPr>
          <w:b w:val="0"/>
          <w:i/>
          <w:sz w:val="24"/>
        </w:rPr>
        <w:t>3.1.7</w:t>
      </w:r>
      <w:r>
        <w:rPr>
          <w:rFonts w:ascii="Arial" w:eastAsia="Arial" w:hAnsi="Arial" w:cs="Arial"/>
          <w:b w:val="0"/>
          <w:i/>
          <w:sz w:val="24"/>
        </w:rPr>
        <w:t xml:space="preserve"> </w:t>
      </w:r>
      <w:r>
        <w:rPr>
          <w:b w:val="0"/>
          <w:i/>
          <w:sz w:val="24"/>
        </w:rPr>
        <w:t xml:space="preserve">Salle de jeu </w:t>
      </w:r>
    </w:p>
    <w:tbl>
      <w:tblPr>
        <w:tblStyle w:val="TableGrid"/>
        <w:tblW w:w="8731" w:type="dxa"/>
        <w:tblInd w:w="4" w:type="dxa"/>
        <w:tblCellMar>
          <w:top w:w="54" w:type="dxa"/>
          <w:left w:w="12" w:type="dxa"/>
          <w:right w:w="19" w:type="dxa"/>
        </w:tblCellMar>
        <w:tblLook w:val="04A0" w:firstRow="1" w:lastRow="0" w:firstColumn="1" w:lastColumn="0" w:noHBand="0" w:noVBand="1"/>
      </w:tblPr>
      <w:tblGrid>
        <w:gridCol w:w="8731"/>
      </w:tblGrid>
      <w:tr w:rsidR="009D5508" w14:paraId="41D9481A" w14:textId="77777777">
        <w:trPr>
          <w:trHeight w:val="252"/>
        </w:trPr>
        <w:tc>
          <w:tcPr>
            <w:tcW w:w="8731" w:type="dxa"/>
            <w:tcBorders>
              <w:top w:val="single" w:sz="3" w:space="0" w:color="000000"/>
              <w:left w:val="single" w:sz="3" w:space="0" w:color="000000"/>
              <w:bottom w:val="single" w:sz="3" w:space="0" w:color="000000"/>
              <w:right w:val="single" w:sz="3" w:space="0" w:color="000000"/>
            </w:tcBorders>
          </w:tcPr>
          <w:p w14:paraId="41D94819" w14:textId="77777777" w:rsidR="009D5508" w:rsidRDefault="000C4BEE" w:rsidP="000C4BEE">
            <w:pPr>
              <w:jc w:val="both"/>
            </w:pPr>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qu'utilisateur je veux pouvoir m'amuser pour passer du bon temps avec ma famille</w:t>
            </w:r>
          </w:p>
        </w:tc>
      </w:tr>
      <w:tr w:rsidR="009D5508" w14:paraId="41D9481F" w14:textId="77777777">
        <w:trPr>
          <w:trHeight w:val="2460"/>
        </w:trPr>
        <w:tc>
          <w:tcPr>
            <w:tcW w:w="8731" w:type="dxa"/>
            <w:tcBorders>
              <w:top w:val="single" w:sz="3" w:space="0" w:color="000000"/>
              <w:left w:val="single" w:sz="3" w:space="0" w:color="000000"/>
              <w:bottom w:val="single" w:sz="3" w:space="0" w:color="000000"/>
              <w:right w:val="single" w:sz="3" w:space="0" w:color="000000"/>
            </w:tcBorders>
          </w:tcPr>
          <w:p w14:paraId="41D9481B" w14:textId="77777777" w:rsidR="009D5508" w:rsidRDefault="000C4BEE" w:rsidP="000C4BEE">
            <w:pPr>
              <w:ind w:left="8"/>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81C" w14:textId="77777777" w:rsidR="009D5508" w:rsidRDefault="000C4BEE" w:rsidP="000C4BEE">
            <w:pPr>
              <w:spacing w:line="257" w:lineRule="auto"/>
              <w:ind w:left="12" w:right="1300"/>
            </w:pPr>
            <w:proofErr w:type="gramStart"/>
            <w:r>
              <w:rPr>
                <w:rFonts w:ascii="Century Gothic" w:eastAsia="Century Gothic" w:hAnsi="Century Gothic" w:cs="Century Gothic"/>
                <w:sz w:val="20"/>
              </w:rPr>
              <w:t>billard</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dans la salle vers le milieu il y a une table de billard ping </w:t>
            </w:r>
            <w:proofErr w:type="spellStart"/>
            <w:r>
              <w:rPr>
                <w:rFonts w:ascii="Century Gothic" w:eastAsia="Century Gothic" w:hAnsi="Century Gothic" w:cs="Century Gothic"/>
                <w:sz w:val="20"/>
              </w:rPr>
              <w:t>pong</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a côté de la table de billard il y a une table de ping </w:t>
            </w:r>
            <w:proofErr w:type="spellStart"/>
            <w:r>
              <w:rPr>
                <w:rFonts w:ascii="Century Gothic" w:eastAsia="Century Gothic" w:hAnsi="Century Gothic" w:cs="Century Gothic"/>
                <w:sz w:val="20"/>
              </w:rPr>
              <w:t>pong</w:t>
            </w:r>
            <w:proofErr w:type="spellEnd"/>
            <w:r>
              <w:rPr>
                <w:rFonts w:ascii="Century Gothic" w:eastAsia="Century Gothic" w:hAnsi="Century Gothic" w:cs="Century Gothic"/>
                <w:sz w:val="20"/>
              </w:rPr>
              <w:t xml:space="preserve"> fléchettes </w:t>
            </w:r>
            <w:r>
              <w:rPr>
                <w:rFonts w:ascii="Century Gothic" w:eastAsia="Century Gothic" w:hAnsi="Century Gothic" w:cs="Century Gothic"/>
                <w:sz w:val="20"/>
              </w:rPr>
              <w:tab/>
              <w:t xml:space="preserve">coller au mur au fond de la salle il y a un jeu de fléchettes air hockey </w:t>
            </w:r>
            <w:r>
              <w:rPr>
                <w:rFonts w:ascii="Century Gothic" w:eastAsia="Century Gothic" w:hAnsi="Century Gothic" w:cs="Century Gothic"/>
                <w:sz w:val="20"/>
              </w:rPr>
              <w:tab/>
              <w:t xml:space="preserve">a côté des fléchettes il y a une table pour jouer au air hockey </w:t>
            </w:r>
          </w:p>
          <w:p w14:paraId="41D9481D" w14:textId="77777777" w:rsidR="009D5508" w:rsidRDefault="000C4BEE" w:rsidP="000C4BEE">
            <w:pPr>
              <w:spacing w:line="250" w:lineRule="auto"/>
              <w:ind w:left="12" w:right="1476"/>
            </w:pPr>
            <w:proofErr w:type="gramStart"/>
            <w:r>
              <w:rPr>
                <w:rFonts w:ascii="Century Gothic" w:eastAsia="Century Gothic" w:hAnsi="Century Gothic" w:cs="Century Gothic"/>
                <w:sz w:val="20"/>
              </w:rPr>
              <w:t>prises</w:t>
            </w:r>
            <w:proofErr w:type="gramEnd"/>
            <w:r>
              <w:rPr>
                <w:rFonts w:ascii="Century Gothic" w:eastAsia="Century Gothic" w:hAnsi="Century Gothic" w:cs="Century Gothic"/>
                <w:sz w:val="20"/>
              </w:rPr>
              <w:t xml:space="preserve"> murales vers chaque coin de la salle  il y a plusieurs prises murales poufs </w:t>
            </w:r>
            <w:r>
              <w:rPr>
                <w:rFonts w:ascii="Century Gothic" w:eastAsia="Century Gothic" w:hAnsi="Century Gothic" w:cs="Century Gothic"/>
                <w:sz w:val="20"/>
              </w:rPr>
              <w:tab/>
              <w:t xml:space="preserve">dans un coin vide il y a plusieurs poufs bibliothèque vers les poufs  il y a une bibliothèque avec des livres dedans sélecta </w:t>
            </w:r>
            <w:r>
              <w:rPr>
                <w:rFonts w:ascii="Century Gothic" w:eastAsia="Century Gothic" w:hAnsi="Century Gothic" w:cs="Century Gothic"/>
                <w:sz w:val="20"/>
              </w:rPr>
              <w:tab/>
              <w:t xml:space="preserve">à l'entrée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droite il y a un sélecta </w:t>
            </w:r>
          </w:p>
          <w:p w14:paraId="41D9481E" w14:textId="77777777" w:rsidR="009D5508" w:rsidRDefault="000C4BEE" w:rsidP="000C4BEE">
            <w:pPr>
              <w:ind w:left="12"/>
            </w:pPr>
            <w:proofErr w:type="gramStart"/>
            <w:r>
              <w:rPr>
                <w:rFonts w:ascii="Century Gothic" w:eastAsia="Century Gothic" w:hAnsi="Century Gothic" w:cs="Century Gothic"/>
                <w:sz w:val="20"/>
              </w:rPr>
              <w:t>emplacement</w:t>
            </w:r>
            <w:proofErr w:type="gramEnd"/>
            <w:r>
              <w:rPr>
                <w:rFonts w:ascii="Century Gothic" w:eastAsia="Century Gothic" w:hAnsi="Century Gothic" w:cs="Century Gothic"/>
                <w:sz w:val="20"/>
              </w:rPr>
              <w:t xml:space="preserve"> dans un coin du 1er étage il y a une salle de jeu </w:t>
            </w:r>
          </w:p>
        </w:tc>
      </w:tr>
    </w:tbl>
    <w:p w14:paraId="41D94820" w14:textId="77777777" w:rsidR="009D5508" w:rsidRDefault="000C4BEE">
      <w:pPr>
        <w:spacing w:after="192"/>
        <w:ind w:left="16"/>
      </w:pPr>
      <w:r>
        <w:rPr>
          <w:rFonts w:ascii="Century Gothic" w:eastAsia="Century Gothic" w:hAnsi="Century Gothic" w:cs="Century Gothic"/>
          <w:sz w:val="2"/>
        </w:rPr>
        <w:t xml:space="preserve"> </w:t>
      </w:r>
    </w:p>
    <w:p w14:paraId="41D94821" w14:textId="77777777" w:rsidR="009D5508" w:rsidRDefault="000C4BEE">
      <w:pPr>
        <w:spacing w:after="183"/>
      </w:pPr>
      <w:r>
        <w:rPr>
          <w:rFonts w:ascii="Century Gothic" w:eastAsia="Century Gothic" w:hAnsi="Century Gothic" w:cs="Century Gothic"/>
          <w:sz w:val="20"/>
        </w:rPr>
        <w:t xml:space="preserve"> </w:t>
      </w:r>
    </w:p>
    <w:p w14:paraId="41D94822" w14:textId="77777777" w:rsidR="009D5508" w:rsidRDefault="000C4BEE">
      <w:pPr>
        <w:pStyle w:val="Titre3"/>
        <w:ind w:left="1128"/>
      </w:pPr>
      <w:r>
        <w:rPr>
          <w:b w:val="0"/>
          <w:i/>
          <w:sz w:val="24"/>
        </w:rPr>
        <w:lastRenderedPageBreak/>
        <w:t>3.1.8</w:t>
      </w:r>
      <w:r>
        <w:rPr>
          <w:rFonts w:ascii="Arial" w:eastAsia="Arial" w:hAnsi="Arial" w:cs="Arial"/>
          <w:b w:val="0"/>
          <w:i/>
          <w:sz w:val="24"/>
        </w:rPr>
        <w:t xml:space="preserve"> </w:t>
      </w:r>
      <w:r>
        <w:rPr>
          <w:b w:val="0"/>
          <w:i/>
          <w:sz w:val="24"/>
        </w:rPr>
        <w:t xml:space="preserve">Salle de logistique </w:t>
      </w:r>
    </w:p>
    <w:tbl>
      <w:tblPr>
        <w:tblStyle w:val="TableGrid"/>
        <w:tblW w:w="9063" w:type="dxa"/>
        <w:tblInd w:w="4" w:type="dxa"/>
        <w:tblCellMar>
          <w:top w:w="25" w:type="dxa"/>
          <w:right w:w="36" w:type="dxa"/>
        </w:tblCellMar>
        <w:tblLook w:val="04A0" w:firstRow="1" w:lastRow="0" w:firstColumn="1" w:lastColumn="0" w:noHBand="0" w:noVBand="1"/>
      </w:tblPr>
      <w:tblGrid>
        <w:gridCol w:w="1501"/>
        <w:gridCol w:w="7562"/>
      </w:tblGrid>
      <w:tr w:rsidR="009D5508" w14:paraId="41D94825" w14:textId="77777777">
        <w:trPr>
          <w:trHeight w:val="748"/>
        </w:trPr>
        <w:tc>
          <w:tcPr>
            <w:tcW w:w="9063" w:type="dxa"/>
            <w:gridSpan w:val="2"/>
            <w:tcBorders>
              <w:top w:val="single" w:sz="3" w:space="0" w:color="000000"/>
              <w:left w:val="single" w:sz="3" w:space="0" w:color="000000"/>
              <w:bottom w:val="single" w:sz="3" w:space="0" w:color="000000"/>
              <w:right w:val="single" w:sz="3" w:space="0" w:color="000000"/>
            </w:tcBorders>
          </w:tcPr>
          <w:p w14:paraId="41D94823" w14:textId="77777777" w:rsidR="009D5508" w:rsidRDefault="000C4BEE" w:rsidP="000C4BEE">
            <w:pPr>
              <w:jc w:val="both"/>
            </w:pPr>
            <w:r>
              <w:rPr>
                <w:rFonts w:ascii="Century Gothic" w:eastAsia="Century Gothic" w:hAnsi="Century Gothic" w:cs="Century Gothic"/>
                <w:sz w:val="20"/>
              </w:rPr>
              <w:t xml:space="preserve">En tant qu'employés Nous voulons des lieus à chaque </w:t>
            </w:r>
            <w:proofErr w:type="gramStart"/>
            <w:r>
              <w:rPr>
                <w:rFonts w:ascii="Century Gothic" w:eastAsia="Century Gothic" w:hAnsi="Century Gothic" w:cs="Century Gothic"/>
                <w:sz w:val="20"/>
              </w:rPr>
              <w:t>étages</w:t>
            </w:r>
            <w:proofErr w:type="gramEnd"/>
            <w:r>
              <w:rPr>
                <w:rFonts w:ascii="Century Gothic" w:eastAsia="Century Gothic" w:hAnsi="Century Gothic" w:cs="Century Gothic"/>
                <w:sz w:val="20"/>
              </w:rPr>
              <w:t xml:space="preserve"> de stockages et de nettoyage </w:t>
            </w:r>
          </w:p>
          <w:p w14:paraId="41D94824" w14:textId="77777777" w:rsidR="009D5508" w:rsidRDefault="000C4BEE" w:rsidP="000C4BEE">
            <w:proofErr w:type="gramStart"/>
            <w:r>
              <w:rPr>
                <w:rFonts w:ascii="Century Gothic" w:eastAsia="Century Gothic" w:hAnsi="Century Gothic" w:cs="Century Gothic"/>
                <w:sz w:val="20"/>
              </w:rPr>
              <w:t>qui</w:t>
            </w:r>
            <w:proofErr w:type="gramEnd"/>
            <w:r>
              <w:rPr>
                <w:rFonts w:ascii="Century Gothic" w:eastAsia="Century Gothic" w:hAnsi="Century Gothic" w:cs="Century Gothic"/>
                <w:sz w:val="20"/>
              </w:rPr>
              <w:t xml:space="preserve"> stocke les outils de nettoyage les linges, draps, etc. propre pour le nettoyage des chambres et possède des machines à laver le linges pour laver les matériels stockés. </w:t>
            </w:r>
          </w:p>
        </w:tc>
      </w:tr>
      <w:tr w:rsidR="009D5508" w14:paraId="41D9482B" w14:textId="77777777">
        <w:trPr>
          <w:trHeight w:val="1725"/>
        </w:trPr>
        <w:tc>
          <w:tcPr>
            <w:tcW w:w="9063" w:type="dxa"/>
            <w:gridSpan w:val="2"/>
            <w:tcBorders>
              <w:top w:val="single" w:sz="3" w:space="0" w:color="000000"/>
              <w:left w:val="single" w:sz="3" w:space="0" w:color="000000"/>
              <w:bottom w:val="single" w:sz="3" w:space="0" w:color="000000"/>
              <w:right w:val="single" w:sz="3" w:space="0" w:color="000000"/>
            </w:tcBorders>
          </w:tcPr>
          <w:p w14:paraId="41D94826" w14:textId="77777777" w:rsidR="009D5508" w:rsidRDefault="000C4BEE" w:rsidP="000C4BEE">
            <w:pPr>
              <w:ind w:left="49"/>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827" w14:textId="77777777" w:rsidR="009D5508" w:rsidRDefault="000C4BEE">
            <w:pPr>
              <w:spacing w:after="5" w:line="251" w:lineRule="auto"/>
              <w:ind w:left="12"/>
            </w:pPr>
            <w:r>
              <w:rPr>
                <w:rFonts w:ascii="Century Gothic" w:eastAsia="Century Gothic" w:hAnsi="Century Gothic" w:cs="Century Gothic"/>
                <w:sz w:val="20"/>
              </w:rPr>
              <w:t xml:space="preserve">Nettoyage des Dans une salle de logistique à côtés des armoires de stockages des linges, linges </w:t>
            </w:r>
            <w:r>
              <w:rPr>
                <w:rFonts w:ascii="Century Gothic" w:eastAsia="Century Gothic" w:hAnsi="Century Gothic" w:cs="Century Gothic"/>
                <w:sz w:val="20"/>
              </w:rPr>
              <w:tab/>
              <w:t xml:space="preserve">draps, etc. Il y a 2 machines à laver le linge qui fonctionnent </w:t>
            </w:r>
          </w:p>
          <w:p w14:paraId="41D94828" w14:textId="77777777" w:rsidR="009D5508" w:rsidRDefault="000C4BEE" w:rsidP="000C4BEE">
            <w:pPr>
              <w:tabs>
                <w:tab w:val="center" w:pos="5099"/>
              </w:tabs>
            </w:pPr>
            <w:r>
              <w:rPr>
                <w:rFonts w:ascii="Century Gothic" w:eastAsia="Century Gothic" w:hAnsi="Century Gothic" w:cs="Century Gothic"/>
                <w:sz w:val="20"/>
              </w:rPr>
              <w:t xml:space="preserve">Stockage </w:t>
            </w:r>
            <w:r>
              <w:rPr>
                <w:rFonts w:ascii="Century Gothic" w:eastAsia="Century Gothic" w:hAnsi="Century Gothic" w:cs="Century Gothic"/>
                <w:sz w:val="20"/>
              </w:rPr>
              <w:tab/>
              <w:t xml:space="preserve">A </w:t>
            </w:r>
            <w:proofErr w:type="spellStart"/>
            <w:r>
              <w:rPr>
                <w:rFonts w:ascii="Century Gothic" w:eastAsia="Century Gothic" w:hAnsi="Century Gothic" w:cs="Century Gothic"/>
                <w:sz w:val="20"/>
              </w:rPr>
              <w:t>cotés</w:t>
            </w:r>
            <w:proofErr w:type="spellEnd"/>
            <w:r>
              <w:rPr>
                <w:rFonts w:ascii="Century Gothic" w:eastAsia="Century Gothic" w:hAnsi="Century Gothic" w:cs="Century Gothic"/>
                <w:sz w:val="20"/>
              </w:rPr>
              <w:t xml:space="preserve"> des machines à laver le linge il y a assez d'armoire pour stocker les </w:t>
            </w:r>
          </w:p>
          <w:p w14:paraId="41D94829" w14:textId="77777777" w:rsidR="009D5508" w:rsidRDefault="000C4BEE">
            <w:pPr>
              <w:tabs>
                <w:tab w:val="center" w:pos="4035"/>
              </w:tabs>
              <w:spacing w:after="1"/>
            </w:pPr>
            <w:proofErr w:type="gramStart"/>
            <w:r>
              <w:rPr>
                <w:rFonts w:ascii="Century Gothic" w:eastAsia="Century Gothic" w:hAnsi="Century Gothic" w:cs="Century Gothic"/>
                <w:sz w:val="20"/>
              </w:rPr>
              <w:t>linges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draps et les linges de toutes les chambres de l'étage </w:t>
            </w:r>
          </w:p>
          <w:p w14:paraId="41D9482A" w14:textId="77777777" w:rsidR="009D5508" w:rsidRDefault="000C4BEE" w:rsidP="000C4BEE">
            <w:pPr>
              <w:ind w:left="1489" w:hanging="1477"/>
            </w:pPr>
            <w:proofErr w:type="gramStart"/>
            <w:r>
              <w:rPr>
                <w:rFonts w:ascii="Century Gothic" w:eastAsia="Century Gothic" w:hAnsi="Century Gothic" w:cs="Century Gothic"/>
                <w:sz w:val="20"/>
              </w:rPr>
              <w:t>par</w:t>
            </w:r>
            <w:proofErr w:type="gramEnd"/>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etage</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Sur chaque étages Il y a une salle de logistique placer pour faciliter le nettoyage des chambres de l'étage. </w:t>
            </w:r>
          </w:p>
        </w:tc>
      </w:tr>
      <w:tr w:rsidR="009D5508" w14:paraId="41D9482E" w14:textId="77777777">
        <w:trPr>
          <w:trHeight w:val="521"/>
        </w:trPr>
        <w:tc>
          <w:tcPr>
            <w:tcW w:w="1501" w:type="dxa"/>
            <w:tcBorders>
              <w:top w:val="single" w:sz="3" w:space="0" w:color="000000"/>
              <w:left w:val="single" w:sz="3" w:space="0" w:color="000000"/>
              <w:bottom w:val="nil"/>
              <w:right w:val="nil"/>
            </w:tcBorders>
          </w:tcPr>
          <w:p w14:paraId="41D9482C" w14:textId="77777777" w:rsidR="009D5508" w:rsidRDefault="000C4BEE" w:rsidP="000C4BEE">
            <w:pPr>
              <w:ind w:left="24"/>
            </w:pPr>
            <w:r>
              <w:rPr>
                <w:rFonts w:ascii="Century Gothic" w:eastAsia="Century Gothic" w:hAnsi="Century Gothic" w:cs="Century Gothic"/>
                <w:sz w:val="20"/>
              </w:rPr>
              <w:t xml:space="preserve">Port </w:t>
            </w:r>
          </w:p>
        </w:tc>
        <w:tc>
          <w:tcPr>
            <w:tcW w:w="7563" w:type="dxa"/>
            <w:tcBorders>
              <w:top w:val="single" w:sz="3" w:space="0" w:color="000000"/>
              <w:left w:val="nil"/>
              <w:bottom w:val="nil"/>
              <w:right w:val="single" w:sz="3" w:space="0" w:color="000000"/>
            </w:tcBorders>
          </w:tcPr>
          <w:p w14:paraId="41D9482D" w14:textId="77777777" w:rsidR="009D5508" w:rsidRDefault="000C4BEE" w:rsidP="000C4BEE">
            <w:r>
              <w:rPr>
                <w:rFonts w:ascii="Century Gothic" w:eastAsia="Century Gothic" w:hAnsi="Century Gothic" w:cs="Century Gothic"/>
                <w:sz w:val="20"/>
              </w:rPr>
              <w:t xml:space="preserve">Quand je rentre dans une des salles de logistique, il y a un petit panneau indiquant que cette pièce est </w:t>
            </w:r>
            <w:proofErr w:type="gramStart"/>
            <w:r>
              <w:rPr>
                <w:rFonts w:ascii="Century Gothic" w:eastAsia="Century Gothic" w:hAnsi="Century Gothic" w:cs="Century Gothic"/>
                <w:sz w:val="20"/>
              </w:rPr>
              <w:t>réserver</w:t>
            </w:r>
            <w:proofErr w:type="gramEnd"/>
            <w:r>
              <w:rPr>
                <w:rFonts w:ascii="Century Gothic" w:eastAsia="Century Gothic" w:hAnsi="Century Gothic" w:cs="Century Gothic"/>
                <w:sz w:val="20"/>
              </w:rPr>
              <w:t xml:space="preserve"> au personnel </w:t>
            </w:r>
          </w:p>
        </w:tc>
      </w:tr>
      <w:tr w:rsidR="009D5508" w14:paraId="41D94831" w14:textId="77777777">
        <w:trPr>
          <w:trHeight w:val="1226"/>
        </w:trPr>
        <w:tc>
          <w:tcPr>
            <w:tcW w:w="1501" w:type="dxa"/>
            <w:tcBorders>
              <w:top w:val="nil"/>
              <w:left w:val="single" w:sz="3" w:space="0" w:color="000000"/>
              <w:bottom w:val="nil"/>
              <w:right w:val="nil"/>
            </w:tcBorders>
          </w:tcPr>
          <w:p w14:paraId="41D9482F" w14:textId="77777777" w:rsidR="009D5508" w:rsidRDefault="000C4BEE" w:rsidP="000C4BEE">
            <w:pPr>
              <w:ind w:left="24"/>
            </w:pPr>
            <w:r>
              <w:rPr>
                <w:rFonts w:ascii="Century Gothic" w:eastAsia="Century Gothic" w:hAnsi="Century Gothic" w:cs="Century Gothic"/>
                <w:sz w:val="20"/>
              </w:rPr>
              <w:t xml:space="preserve">Armoire de stockage cadeau </w:t>
            </w:r>
          </w:p>
        </w:tc>
        <w:tc>
          <w:tcPr>
            <w:tcW w:w="7563" w:type="dxa"/>
            <w:tcBorders>
              <w:top w:val="nil"/>
              <w:left w:val="nil"/>
              <w:bottom w:val="nil"/>
              <w:right w:val="single" w:sz="3" w:space="0" w:color="000000"/>
            </w:tcBorders>
          </w:tcPr>
          <w:p w14:paraId="41D94830" w14:textId="77777777" w:rsidR="009D5508" w:rsidRDefault="000C4BEE" w:rsidP="000C4BEE">
            <w:r>
              <w:rPr>
                <w:rFonts w:ascii="Century Gothic" w:eastAsia="Century Gothic" w:hAnsi="Century Gothic" w:cs="Century Gothic"/>
                <w:sz w:val="20"/>
              </w:rPr>
              <w:t xml:space="preserve">Quand je rentre dans la salle il y a une armoire et un frigo contenant les cadeau offert au usager de la chambre, c'est-à-dire une bouteille d'eau </w:t>
            </w:r>
            <w:proofErr w:type="gramStart"/>
            <w:r>
              <w:rPr>
                <w:rFonts w:ascii="Century Gothic" w:eastAsia="Century Gothic" w:hAnsi="Century Gothic" w:cs="Century Gothic"/>
                <w:sz w:val="20"/>
              </w:rPr>
              <w:t>fraiche(</w:t>
            </w:r>
            <w:proofErr w:type="gramEnd"/>
            <w:r>
              <w:rPr>
                <w:rFonts w:ascii="Century Gothic" w:eastAsia="Century Gothic" w:hAnsi="Century Gothic" w:cs="Century Gothic"/>
                <w:sz w:val="20"/>
              </w:rPr>
              <w:t xml:space="preserve">donc dans le frigo), des carré de chocolat emballés, des sachets de thé de différents goûts dont les préférés des utilisateurs et des capsules de cafés de différentes sortes dont les préférés des utilisateurs. </w:t>
            </w:r>
          </w:p>
        </w:tc>
      </w:tr>
      <w:tr w:rsidR="009D5508" w14:paraId="41D94834" w14:textId="77777777">
        <w:trPr>
          <w:trHeight w:val="736"/>
        </w:trPr>
        <w:tc>
          <w:tcPr>
            <w:tcW w:w="1501" w:type="dxa"/>
            <w:tcBorders>
              <w:top w:val="nil"/>
              <w:left w:val="single" w:sz="3" w:space="0" w:color="000000"/>
              <w:bottom w:val="nil"/>
              <w:right w:val="nil"/>
            </w:tcBorders>
          </w:tcPr>
          <w:p w14:paraId="41D94832" w14:textId="77777777" w:rsidR="009D5508" w:rsidRDefault="000C4BEE" w:rsidP="000C4BEE">
            <w:pPr>
              <w:ind w:left="24"/>
            </w:pPr>
            <w:proofErr w:type="gramStart"/>
            <w:r>
              <w:rPr>
                <w:rFonts w:ascii="Century Gothic" w:eastAsia="Century Gothic" w:hAnsi="Century Gothic" w:cs="Century Gothic"/>
                <w:sz w:val="20"/>
              </w:rPr>
              <w:t>lumière</w:t>
            </w:r>
            <w:proofErr w:type="gramEnd"/>
            <w:r>
              <w:rPr>
                <w:rFonts w:ascii="Century Gothic" w:eastAsia="Century Gothic" w:hAnsi="Century Gothic" w:cs="Century Gothic"/>
                <w:sz w:val="20"/>
              </w:rPr>
              <w:t xml:space="preserve"> </w:t>
            </w:r>
          </w:p>
        </w:tc>
        <w:tc>
          <w:tcPr>
            <w:tcW w:w="7563" w:type="dxa"/>
            <w:tcBorders>
              <w:top w:val="nil"/>
              <w:left w:val="nil"/>
              <w:bottom w:val="nil"/>
              <w:right w:val="single" w:sz="3" w:space="0" w:color="000000"/>
            </w:tcBorders>
          </w:tcPr>
          <w:p w14:paraId="41D94833" w14:textId="77777777" w:rsidR="009D5508" w:rsidRDefault="000C4BEE" w:rsidP="000C4BEE">
            <w:r>
              <w:rPr>
                <w:rFonts w:ascii="Century Gothic" w:eastAsia="Century Gothic" w:hAnsi="Century Gothic" w:cs="Century Gothic"/>
                <w:sz w:val="20"/>
              </w:rPr>
              <w:t xml:space="preserve">La salle est </w:t>
            </w:r>
            <w:proofErr w:type="gramStart"/>
            <w:r>
              <w:rPr>
                <w:rFonts w:ascii="Century Gothic" w:eastAsia="Century Gothic" w:hAnsi="Century Gothic" w:cs="Century Gothic"/>
                <w:sz w:val="20"/>
              </w:rPr>
              <w:t>éclairer</w:t>
            </w:r>
            <w:proofErr w:type="gramEnd"/>
            <w:r>
              <w:rPr>
                <w:rFonts w:ascii="Century Gothic" w:eastAsia="Century Gothic" w:hAnsi="Century Gothic" w:cs="Century Gothic"/>
                <w:sz w:val="20"/>
              </w:rPr>
              <w:t xml:space="preserve"> par des néant situer sur le plafond de la salle de sorte à que les néant éclaire chaque partie de la salle pour aider les employer à voir ce qu'ils font. </w:t>
            </w:r>
          </w:p>
        </w:tc>
      </w:tr>
      <w:tr w:rsidR="009D5508" w14:paraId="41D94837" w14:textId="77777777">
        <w:trPr>
          <w:trHeight w:val="246"/>
        </w:trPr>
        <w:tc>
          <w:tcPr>
            <w:tcW w:w="1501" w:type="dxa"/>
            <w:tcBorders>
              <w:top w:val="nil"/>
              <w:left w:val="single" w:sz="3" w:space="0" w:color="000000"/>
              <w:bottom w:val="nil"/>
              <w:right w:val="nil"/>
            </w:tcBorders>
          </w:tcPr>
          <w:p w14:paraId="41D94835" w14:textId="77777777" w:rsidR="009D5508" w:rsidRDefault="000C4BEE" w:rsidP="000C4BEE">
            <w:pPr>
              <w:ind w:left="24"/>
            </w:pPr>
            <w:proofErr w:type="gramStart"/>
            <w:r>
              <w:rPr>
                <w:rFonts w:ascii="Century Gothic" w:eastAsia="Century Gothic" w:hAnsi="Century Gothic" w:cs="Century Gothic"/>
                <w:sz w:val="20"/>
              </w:rPr>
              <w:t>lavabo</w:t>
            </w:r>
            <w:proofErr w:type="gramEnd"/>
            <w:r>
              <w:rPr>
                <w:rFonts w:ascii="Century Gothic" w:eastAsia="Century Gothic" w:hAnsi="Century Gothic" w:cs="Century Gothic"/>
                <w:sz w:val="20"/>
              </w:rPr>
              <w:t xml:space="preserve"> </w:t>
            </w:r>
          </w:p>
        </w:tc>
        <w:tc>
          <w:tcPr>
            <w:tcW w:w="7563" w:type="dxa"/>
            <w:tcBorders>
              <w:top w:val="nil"/>
              <w:left w:val="nil"/>
              <w:bottom w:val="nil"/>
              <w:right w:val="single" w:sz="3" w:space="0" w:color="000000"/>
            </w:tcBorders>
          </w:tcPr>
          <w:p w14:paraId="41D94836" w14:textId="77777777" w:rsidR="009D5508" w:rsidRDefault="000C4BEE" w:rsidP="000C4BEE">
            <w:r>
              <w:rPr>
                <w:rFonts w:ascii="Century Gothic" w:eastAsia="Century Gothic" w:hAnsi="Century Gothic" w:cs="Century Gothic"/>
                <w:sz w:val="20"/>
              </w:rPr>
              <w:t xml:space="preserve">Dans la salle il y a à côté des </w:t>
            </w:r>
            <w:proofErr w:type="spellStart"/>
            <w:r>
              <w:rPr>
                <w:rFonts w:ascii="Century Gothic" w:eastAsia="Century Gothic" w:hAnsi="Century Gothic" w:cs="Century Gothic"/>
                <w:sz w:val="20"/>
              </w:rPr>
              <w:t>des</w:t>
            </w:r>
            <w:proofErr w:type="spellEnd"/>
            <w:r>
              <w:rPr>
                <w:rFonts w:ascii="Century Gothic" w:eastAsia="Century Gothic" w:hAnsi="Century Gothic" w:cs="Century Gothic"/>
                <w:sz w:val="20"/>
              </w:rPr>
              <w:t xml:space="preserve"> machines à laver un lavabo professionnel </w:t>
            </w:r>
          </w:p>
        </w:tc>
      </w:tr>
      <w:tr w:rsidR="009D5508" w14:paraId="41D9483A" w14:textId="77777777">
        <w:trPr>
          <w:trHeight w:val="711"/>
        </w:trPr>
        <w:tc>
          <w:tcPr>
            <w:tcW w:w="1501" w:type="dxa"/>
            <w:tcBorders>
              <w:top w:val="nil"/>
              <w:left w:val="single" w:sz="3" w:space="0" w:color="000000"/>
              <w:bottom w:val="single" w:sz="3" w:space="0" w:color="000000"/>
              <w:right w:val="nil"/>
            </w:tcBorders>
          </w:tcPr>
          <w:p w14:paraId="41D94838" w14:textId="77777777" w:rsidR="009D5508" w:rsidRDefault="000C4BEE" w:rsidP="000C4BEE">
            <w:pPr>
              <w:ind w:left="24"/>
            </w:pPr>
            <w:proofErr w:type="gramStart"/>
            <w:r>
              <w:rPr>
                <w:rFonts w:ascii="Century Gothic" w:eastAsia="Century Gothic" w:hAnsi="Century Gothic" w:cs="Century Gothic"/>
                <w:sz w:val="20"/>
              </w:rPr>
              <w:t>étagère</w:t>
            </w:r>
            <w:proofErr w:type="gramEnd"/>
            <w:r>
              <w:rPr>
                <w:rFonts w:ascii="Century Gothic" w:eastAsia="Century Gothic" w:hAnsi="Century Gothic" w:cs="Century Gothic"/>
                <w:sz w:val="20"/>
              </w:rPr>
              <w:t xml:space="preserve"> produits de nettoyage </w:t>
            </w:r>
          </w:p>
        </w:tc>
        <w:tc>
          <w:tcPr>
            <w:tcW w:w="7563" w:type="dxa"/>
            <w:tcBorders>
              <w:top w:val="nil"/>
              <w:left w:val="nil"/>
              <w:bottom w:val="single" w:sz="3" w:space="0" w:color="000000"/>
              <w:right w:val="single" w:sz="3" w:space="0" w:color="000000"/>
            </w:tcBorders>
          </w:tcPr>
          <w:p w14:paraId="41D94839" w14:textId="77777777" w:rsidR="009D5508" w:rsidRDefault="000C4BEE" w:rsidP="000C4BEE">
            <w:r>
              <w:rPr>
                <w:rFonts w:ascii="Century Gothic" w:eastAsia="Century Gothic" w:hAnsi="Century Gothic" w:cs="Century Gothic"/>
                <w:sz w:val="20"/>
              </w:rPr>
              <w:t xml:space="preserve">Contre l'un des mures de la salle à côté de balais, aspirateur, et </w:t>
            </w:r>
            <w:proofErr w:type="gramStart"/>
            <w:r>
              <w:rPr>
                <w:rFonts w:ascii="Century Gothic" w:eastAsia="Century Gothic" w:hAnsi="Century Gothic" w:cs="Century Gothic"/>
                <w:sz w:val="20"/>
              </w:rPr>
              <w:t>autre outils</w:t>
            </w:r>
            <w:proofErr w:type="gramEnd"/>
            <w:r>
              <w:rPr>
                <w:rFonts w:ascii="Century Gothic" w:eastAsia="Century Gothic" w:hAnsi="Century Gothic" w:cs="Century Gothic"/>
                <w:sz w:val="20"/>
              </w:rPr>
              <w:t xml:space="preserve"> de nettoyage il y a une étagère contenant plusieurs fois chaque produits nécessaire au nettoyage et à l'entretien de l'étage. </w:t>
            </w:r>
          </w:p>
        </w:tc>
      </w:tr>
    </w:tbl>
    <w:p w14:paraId="41D9483B" w14:textId="77777777" w:rsidR="009D5508" w:rsidRDefault="000C4BEE">
      <w:pPr>
        <w:spacing w:after="192"/>
        <w:ind w:left="16"/>
      </w:pPr>
      <w:r>
        <w:rPr>
          <w:rFonts w:ascii="Century Gothic" w:eastAsia="Century Gothic" w:hAnsi="Century Gothic" w:cs="Century Gothic"/>
          <w:sz w:val="2"/>
        </w:rPr>
        <w:t xml:space="preserve"> </w:t>
      </w:r>
    </w:p>
    <w:p w14:paraId="41D9483C" w14:textId="77777777" w:rsidR="009D5508" w:rsidRDefault="000C4BEE">
      <w:pPr>
        <w:spacing w:after="0"/>
      </w:pPr>
      <w:r>
        <w:rPr>
          <w:rFonts w:ascii="Century Gothic" w:eastAsia="Century Gothic" w:hAnsi="Century Gothic" w:cs="Century Gothic"/>
          <w:sz w:val="20"/>
        </w:rPr>
        <w:t xml:space="preserve"> </w:t>
      </w:r>
    </w:p>
    <w:p w14:paraId="41D9483D" w14:textId="77777777" w:rsidR="009D5508" w:rsidRDefault="000C4BEE">
      <w:pPr>
        <w:spacing w:after="179"/>
      </w:pPr>
      <w:r>
        <w:rPr>
          <w:rFonts w:ascii="Century Gothic" w:eastAsia="Century Gothic" w:hAnsi="Century Gothic" w:cs="Century Gothic"/>
          <w:sz w:val="20"/>
        </w:rPr>
        <w:t xml:space="preserve"> </w:t>
      </w:r>
    </w:p>
    <w:p w14:paraId="41D9483E" w14:textId="77777777" w:rsidR="009D5508" w:rsidRDefault="000C4BEE">
      <w:pPr>
        <w:pStyle w:val="Titre3"/>
        <w:ind w:left="1128"/>
      </w:pPr>
      <w:r>
        <w:rPr>
          <w:b w:val="0"/>
          <w:i/>
          <w:sz w:val="24"/>
        </w:rPr>
        <w:t>3.1.9</w:t>
      </w:r>
      <w:r>
        <w:rPr>
          <w:rFonts w:ascii="Arial" w:eastAsia="Arial" w:hAnsi="Arial" w:cs="Arial"/>
          <w:b w:val="0"/>
          <w:i/>
          <w:sz w:val="24"/>
        </w:rPr>
        <w:t xml:space="preserve"> </w:t>
      </w:r>
      <w:r>
        <w:rPr>
          <w:b w:val="0"/>
          <w:i/>
          <w:sz w:val="24"/>
        </w:rPr>
        <w:t xml:space="preserve">Réception </w:t>
      </w:r>
    </w:p>
    <w:tbl>
      <w:tblPr>
        <w:tblStyle w:val="TableGrid"/>
        <w:tblW w:w="9063" w:type="dxa"/>
        <w:tblInd w:w="4" w:type="dxa"/>
        <w:tblCellMar>
          <w:top w:w="54" w:type="dxa"/>
          <w:left w:w="12" w:type="dxa"/>
        </w:tblCellMar>
        <w:tblLook w:val="04A0" w:firstRow="1" w:lastRow="0" w:firstColumn="1" w:lastColumn="0" w:noHBand="0" w:noVBand="1"/>
      </w:tblPr>
      <w:tblGrid>
        <w:gridCol w:w="9063"/>
      </w:tblGrid>
      <w:tr w:rsidR="009D5508" w14:paraId="41D94840" w14:textId="77777777">
        <w:trPr>
          <w:trHeight w:val="504"/>
        </w:trPr>
        <w:tc>
          <w:tcPr>
            <w:tcW w:w="9063" w:type="dxa"/>
            <w:tcBorders>
              <w:top w:val="single" w:sz="3" w:space="0" w:color="000000"/>
              <w:left w:val="single" w:sz="3" w:space="0" w:color="000000"/>
              <w:bottom w:val="single" w:sz="3" w:space="0" w:color="000000"/>
              <w:right w:val="single" w:sz="3" w:space="0" w:color="000000"/>
            </w:tcBorders>
          </w:tcPr>
          <w:p w14:paraId="41D9483F" w14:textId="77777777" w:rsidR="009D5508" w:rsidRDefault="000C4BEE" w:rsidP="000C4BEE">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que réceptionniste je veux pouvoir inscrire des client, imprimé, faire des appels pour pouvoir faire mon travail </w:t>
            </w:r>
          </w:p>
        </w:tc>
      </w:tr>
      <w:tr w:rsidR="009D5508" w14:paraId="41D9484C" w14:textId="77777777">
        <w:trPr>
          <w:trHeight w:val="5649"/>
        </w:trPr>
        <w:tc>
          <w:tcPr>
            <w:tcW w:w="9063" w:type="dxa"/>
            <w:tcBorders>
              <w:top w:val="single" w:sz="3" w:space="0" w:color="000000"/>
              <w:left w:val="single" w:sz="3" w:space="0" w:color="000000"/>
              <w:bottom w:val="single" w:sz="3" w:space="0" w:color="000000"/>
              <w:right w:val="single" w:sz="3" w:space="0" w:color="000000"/>
            </w:tcBorders>
          </w:tcPr>
          <w:p w14:paraId="41D94841" w14:textId="77777777" w:rsidR="009D5508" w:rsidRDefault="000C4BEE" w:rsidP="000C4BEE">
            <w:pPr>
              <w:ind w:right="15"/>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41D94842" w14:textId="77777777" w:rsidR="009D5508" w:rsidRDefault="000C4BEE" w:rsidP="000C4BEE">
            <w:pPr>
              <w:spacing w:line="260" w:lineRule="auto"/>
              <w:ind w:left="12"/>
            </w:pPr>
            <w:proofErr w:type="gramStart"/>
            <w:r>
              <w:rPr>
                <w:rFonts w:ascii="Century Gothic" w:eastAsia="Century Gothic" w:hAnsi="Century Gothic" w:cs="Century Gothic"/>
                <w:sz w:val="20"/>
              </w:rPr>
              <w:t>bureau</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rentre par la porte principale de l'hôtel je marche 7 m, je suis collé distance </w:t>
            </w:r>
            <w:r>
              <w:rPr>
                <w:rFonts w:ascii="Century Gothic" w:eastAsia="Century Gothic" w:hAnsi="Century Gothic" w:cs="Century Gothic"/>
                <w:sz w:val="20"/>
              </w:rPr>
              <w:tab/>
              <w:t xml:space="preserve">au bureau de la réception et je vois que 7m derrière le bureau il y a un mur de </w:t>
            </w:r>
          </w:p>
          <w:p w14:paraId="41D94843" w14:textId="77777777" w:rsidR="009D5508" w:rsidRDefault="000C4BEE" w:rsidP="000C4BEE">
            <w:pPr>
              <w:ind w:left="1437"/>
            </w:pPr>
            <w:r>
              <w:rPr>
                <w:rFonts w:ascii="Century Gothic" w:eastAsia="Century Gothic" w:hAnsi="Century Gothic" w:cs="Century Gothic"/>
                <w:sz w:val="20"/>
              </w:rPr>
              <w:t xml:space="preserve">6m de largeur </w:t>
            </w:r>
          </w:p>
          <w:p w14:paraId="41D94844" w14:textId="77777777" w:rsidR="009D5508" w:rsidRDefault="000C4BEE">
            <w:pPr>
              <w:spacing w:after="9" w:line="242" w:lineRule="auto"/>
              <w:ind w:left="1437" w:hanging="1425"/>
              <w:jc w:val="both"/>
            </w:pPr>
            <w:proofErr w:type="gramStart"/>
            <w:r>
              <w:rPr>
                <w:rFonts w:ascii="Century Gothic" w:eastAsia="Century Gothic" w:hAnsi="Century Gothic" w:cs="Century Gothic"/>
                <w:sz w:val="20"/>
              </w:rPr>
              <w:t>téléphone</w:t>
            </w:r>
            <w:proofErr w:type="gramEnd"/>
            <w:r>
              <w:rPr>
                <w:rFonts w:ascii="Century Gothic" w:eastAsia="Century Gothic" w:hAnsi="Century Gothic" w:cs="Century Gothic"/>
                <w:sz w:val="20"/>
              </w:rPr>
              <w:t xml:space="preserve"> Sur le côté du bureau, il y a un téléphone de bureau proposant comme fonctionnalité les conférences vidéo. </w:t>
            </w:r>
          </w:p>
          <w:p w14:paraId="41D94845" w14:textId="77777777" w:rsidR="009D5508" w:rsidRDefault="000C4BEE">
            <w:pPr>
              <w:spacing w:after="13" w:line="243" w:lineRule="auto"/>
              <w:ind w:left="1437" w:hanging="1425"/>
            </w:pPr>
            <w:proofErr w:type="gramStart"/>
            <w:r>
              <w:rPr>
                <w:rFonts w:ascii="Century Gothic" w:eastAsia="Century Gothic" w:hAnsi="Century Gothic" w:cs="Century Gothic"/>
                <w:sz w:val="20"/>
              </w:rPr>
              <w:t>ordinateur</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en dessous du bureau il y a un ordinateur assez puissant pour faire de la bureautique </w:t>
            </w:r>
          </w:p>
          <w:p w14:paraId="41D94846" w14:textId="77777777" w:rsidR="009D5508" w:rsidRDefault="000C4BEE" w:rsidP="000C4BEE">
            <w:pPr>
              <w:spacing w:after="11"/>
              <w:ind w:left="1437" w:right="22" w:hanging="1425"/>
            </w:pPr>
            <w:proofErr w:type="gramStart"/>
            <w:r>
              <w:rPr>
                <w:rFonts w:ascii="Century Gothic" w:eastAsia="Century Gothic" w:hAnsi="Century Gothic" w:cs="Century Gothic"/>
                <w:sz w:val="20"/>
              </w:rPr>
              <w:t>imprimante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collé au mur en face de celui qui contient la porte il y a une imprimante sur un meuble prévue à cette effet mesurant 1m sur 0.8 m et au total mesurant 1.2 m de hauteur. </w:t>
            </w:r>
          </w:p>
          <w:p w14:paraId="41D94847" w14:textId="77777777" w:rsidR="009D5508" w:rsidRDefault="000C4BEE">
            <w:pPr>
              <w:spacing w:after="9" w:line="243" w:lineRule="auto"/>
              <w:ind w:left="1437" w:hanging="1425"/>
            </w:pPr>
            <w:proofErr w:type="gramStart"/>
            <w:r>
              <w:rPr>
                <w:rFonts w:ascii="Century Gothic" w:eastAsia="Century Gothic" w:hAnsi="Century Gothic" w:cs="Century Gothic"/>
                <w:sz w:val="20"/>
              </w:rPr>
              <w:t>réception</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suis assis sur la chaise du réceptionniste et que je regarde le bureau, tout autour de moi sauf ou il le côté ou il y a le bureau il y a des mûr et une porte. </w:t>
            </w:r>
          </w:p>
          <w:p w14:paraId="41D94848" w14:textId="77777777" w:rsidR="009D5508" w:rsidRDefault="000C4BEE" w:rsidP="000C4BEE">
            <w:pPr>
              <w:spacing w:line="246" w:lineRule="auto"/>
              <w:ind w:left="1437" w:hanging="1425"/>
            </w:pPr>
            <w:proofErr w:type="gramStart"/>
            <w:r>
              <w:rPr>
                <w:rFonts w:ascii="Century Gothic" w:eastAsia="Century Gothic" w:hAnsi="Century Gothic" w:cs="Century Gothic"/>
                <w:sz w:val="20"/>
              </w:rPr>
              <w:t>chaise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rentre par la porte d'entrée principale de l'hôtel je vois en face un bureau suivi d'une chaise puis d'un mûr. </w:t>
            </w:r>
          </w:p>
          <w:p w14:paraId="41D94849" w14:textId="77777777" w:rsidR="009D5508" w:rsidRDefault="000C4BEE">
            <w:pPr>
              <w:spacing w:after="9" w:line="251" w:lineRule="auto"/>
              <w:ind w:left="12" w:right="960"/>
            </w:pPr>
            <w:proofErr w:type="gramStart"/>
            <w:r>
              <w:rPr>
                <w:rFonts w:ascii="Century Gothic" w:eastAsia="Century Gothic" w:hAnsi="Century Gothic" w:cs="Century Gothic"/>
                <w:sz w:val="20"/>
              </w:rPr>
              <w:t>périphériques</w:t>
            </w:r>
            <w:proofErr w:type="gramEnd"/>
            <w:r>
              <w:rPr>
                <w:rFonts w:ascii="Century Gothic" w:eastAsia="Century Gothic" w:hAnsi="Century Gothic" w:cs="Century Gothic"/>
                <w:sz w:val="20"/>
              </w:rPr>
              <w:t xml:space="preserve"> sur la table quand j'y regarde j'y vois un clavier et une souris corbeille </w:t>
            </w:r>
            <w:r>
              <w:rPr>
                <w:rFonts w:ascii="Century Gothic" w:eastAsia="Century Gothic" w:hAnsi="Century Gothic" w:cs="Century Gothic"/>
                <w:sz w:val="20"/>
              </w:rPr>
              <w:tab/>
              <w:t xml:space="preserve">sous la table il y a une corbeille </w:t>
            </w:r>
          </w:p>
          <w:p w14:paraId="41D9484A" w14:textId="77777777" w:rsidR="009D5508" w:rsidRDefault="000C4BEE" w:rsidP="000C4BEE">
            <w:pPr>
              <w:spacing w:line="247" w:lineRule="auto"/>
              <w:ind w:left="12" w:right="219"/>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suis dans la réception et que je sors par la porte de celle-ci, j'arrive en face de l'ascenseur. Etage </w:t>
            </w:r>
            <w:r>
              <w:rPr>
                <w:rFonts w:ascii="Century Gothic" w:eastAsia="Century Gothic" w:hAnsi="Century Gothic" w:cs="Century Gothic"/>
                <w:sz w:val="20"/>
              </w:rPr>
              <w:tab/>
              <w:t xml:space="preserve">la réception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p w14:paraId="41D9484B" w14:textId="77777777" w:rsidR="009D5508" w:rsidRDefault="000C4BEE" w:rsidP="000C4BEE">
            <w:pPr>
              <w:ind w:firstLine="12"/>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d'entrée https://ibb.co/Vm0jq7D(emplacement de la porte)!  </w:t>
            </w:r>
            <w:proofErr w:type="gramStart"/>
            <w:r>
              <w:rPr>
                <w:rFonts w:ascii="Century Gothic" w:eastAsia="Century Gothic" w:hAnsi="Century Gothic" w:cs="Century Gothic"/>
                <w:sz w:val="20"/>
              </w:rPr>
              <w:t>la</w:t>
            </w:r>
            <w:proofErr w:type="gramEnd"/>
            <w:r>
              <w:rPr>
                <w:rFonts w:ascii="Century Gothic" w:eastAsia="Century Gothic" w:hAnsi="Century Gothic" w:cs="Century Gothic"/>
                <w:sz w:val="20"/>
              </w:rPr>
              <w:t xml:space="preserve"> porte est une porte </w:t>
            </w:r>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double une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droite du pilier et une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gauche du pilier </w:t>
            </w:r>
          </w:p>
        </w:tc>
      </w:tr>
    </w:tbl>
    <w:p w14:paraId="41D9484D" w14:textId="77777777" w:rsidR="009D5508" w:rsidRDefault="000C4BEE">
      <w:pPr>
        <w:spacing w:after="179"/>
      </w:pPr>
      <w:r>
        <w:rPr>
          <w:rFonts w:ascii="Century Gothic" w:eastAsia="Century Gothic" w:hAnsi="Century Gothic" w:cs="Century Gothic"/>
          <w:sz w:val="20"/>
        </w:rPr>
        <w:t xml:space="preserve"> </w:t>
      </w:r>
    </w:p>
    <w:p w14:paraId="41D9484E" w14:textId="77777777" w:rsidR="009D5508" w:rsidRDefault="000C4BEE">
      <w:pPr>
        <w:pStyle w:val="Titre3"/>
        <w:spacing w:after="62"/>
        <w:ind w:left="1128"/>
      </w:pPr>
      <w:proofErr w:type="gramStart"/>
      <w:r>
        <w:rPr>
          <w:b w:val="0"/>
          <w:i/>
          <w:sz w:val="24"/>
        </w:rPr>
        <w:t>3.1.10</w:t>
      </w:r>
      <w:r>
        <w:rPr>
          <w:rFonts w:ascii="Arial" w:eastAsia="Arial" w:hAnsi="Arial" w:cs="Arial"/>
          <w:b w:val="0"/>
          <w:i/>
          <w:sz w:val="24"/>
        </w:rPr>
        <w:t xml:space="preserve"> </w:t>
      </w:r>
      <w:r>
        <w:rPr>
          <w:b w:val="0"/>
          <w:i/>
          <w:sz w:val="24"/>
        </w:rPr>
        <w:t xml:space="preserve"> Propositions</w:t>
      </w:r>
      <w:proofErr w:type="gramEnd"/>
      <w:r>
        <w:rPr>
          <w:b w:val="0"/>
          <w:i/>
          <w:sz w:val="24"/>
        </w:rPr>
        <w:t xml:space="preserve"> </w:t>
      </w:r>
    </w:p>
    <w:p w14:paraId="41D9484F" w14:textId="77777777" w:rsidR="009D5508" w:rsidRDefault="000C4BEE">
      <w:pPr>
        <w:spacing w:after="0"/>
        <w:ind w:left="16"/>
      </w:pPr>
      <w:proofErr w:type="gramStart"/>
      <w:r>
        <w:rPr>
          <w:rFonts w:ascii="Century Gothic" w:eastAsia="Century Gothic" w:hAnsi="Century Gothic" w:cs="Century Gothic"/>
          <w:sz w:val="20"/>
          <w:bdr w:val="single" w:sz="6" w:space="0" w:color="000000"/>
        </w:rPr>
        <w:t>en</w:t>
      </w:r>
      <w:proofErr w:type="gramEnd"/>
      <w:r>
        <w:rPr>
          <w:rFonts w:ascii="Century Gothic" w:eastAsia="Century Gothic" w:hAnsi="Century Gothic" w:cs="Century Gothic"/>
          <w:sz w:val="20"/>
          <w:bdr w:val="single" w:sz="6" w:space="0" w:color="000000"/>
        </w:rPr>
        <w:t xml:space="preserve"> tant que client de l'hôtel je veux pouvoir aller </w:t>
      </w:r>
      <w:proofErr w:type="spellStart"/>
      <w:r>
        <w:rPr>
          <w:rFonts w:ascii="Century Gothic" w:eastAsia="Century Gothic" w:hAnsi="Century Gothic" w:cs="Century Gothic"/>
          <w:sz w:val="20"/>
          <w:bdr w:val="single" w:sz="6" w:space="0" w:color="000000"/>
        </w:rPr>
        <w:t>au</w:t>
      </w:r>
      <w:proofErr w:type="spellEnd"/>
      <w:r>
        <w:rPr>
          <w:rFonts w:ascii="Century Gothic" w:eastAsia="Century Gothic" w:hAnsi="Century Gothic" w:cs="Century Gothic"/>
          <w:sz w:val="20"/>
          <w:bdr w:val="single" w:sz="6" w:space="0" w:color="000000"/>
        </w:rPr>
        <w:t xml:space="preserve"> toilettes afin de pouvoir faire mes besoins</w:t>
      </w:r>
      <w:r>
        <w:rPr>
          <w:rFonts w:ascii="Century Gothic" w:eastAsia="Century Gothic" w:hAnsi="Century Gothic" w:cs="Century Gothic"/>
          <w:sz w:val="20"/>
        </w:rPr>
        <w:t xml:space="preserve"> Tests d'acceptance:  </w:t>
      </w:r>
    </w:p>
    <w:p w14:paraId="41D94850" w14:textId="77777777" w:rsidR="009D5508" w:rsidRDefault="000C4BEE">
      <w:pPr>
        <w:pBdr>
          <w:top w:val="single" w:sz="3" w:space="0" w:color="000000"/>
          <w:left w:val="single" w:sz="3" w:space="0" w:color="000000"/>
          <w:bottom w:val="single" w:sz="3" w:space="0" w:color="000000"/>
          <w:right w:val="single" w:sz="3" w:space="0" w:color="000000"/>
        </w:pBdr>
        <w:tabs>
          <w:tab w:val="center" w:pos="3078"/>
        </w:tabs>
        <w:spacing w:after="0" w:line="265" w:lineRule="auto"/>
        <w:ind w:left="13"/>
      </w:pPr>
      <w:r>
        <w:rPr>
          <w:rFonts w:ascii="Century Gothic" w:eastAsia="Century Gothic" w:hAnsi="Century Gothic" w:cs="Century Gothic"/>
          <w:sz w:val="20"/>
        </w:rPr>
        <w:t xml:space="preserve">Etage </w:t>
      </w:r>
      <w:r>
        <w:rPr>
          <w:rFonts w:ascii="Century Gothic" w:eastAsia="Century Gothic" w:hAnsi="Century Gothic" w:cs="Century Gothic"/>
          <w:sz w:val="20"/>
        </w:rPr>
        <w:tab/>
        <w:t xml:space="preserve">Les toilettes se situent au premier étage </w:t>
      </w:r>
    </w:p>
    <w:p w14:paraId="41D94851" w14:textId="77777777" w:rsidR="009D5508" w:rsidRDefault="000C4BEE">
      <w:pPr>
        <w:pBdr>
          <w:top w:val="single" w:sz="3" w:space="0" w:color="000000"/>
          <w:left w:val="single" w:sz="3" w:space="0" w:color="000000"/>
          <w:bottom w:val="single" w:sz="3" w:space="0" w:color="000000"/>
          <w:right w:val="single" w:sz="3" w:space="0" w:color="000000"/>
        </w:pBdr>
        <w:spacing w:after="485" w:line="265" w:lineRule="auto"/>
        <w:ind w:left="23" w:hanging="10"/>
      </w:pPr>
      <w:r>
        <w:rPr>
          <w:rFonts w:ascii="Century Gothic" w:eastAsia="Century Gothic" w:hAnsi="Century Gothic" w:cs="Century Gothic"/>
          <w:sz w:val="20"/>
        </w:rPr>
        <w:t xml:space="preserve">Interrupteur Quand je rentre dans la pièce A droite de la porte </w:t>
      </w:r>
      <w:proofErr w:type="gramStart"/>
      <w:r>
        <w:rPr>
          <w:rFonts w:ascii="Century Gothic" w:eastAsia="Century Gothic" w:hAnsi="Century Gothic" w:cs="Century Gothic"/>
          <w:sz w:val="20"/>
        </w:rPr>
        <w:t>Il  y</w:t>
      </w:r>
      <w:proofErr w:type="gramEnd"/>
      <w:r>
        <w:rPr>
          <w:rFonts w:ascii="Century Gothic" w:eastAsia="Century Gothic" w:hAnsi="Century Gothic" w:cs="Century Gothic"/>
          <w:sz w:val="20"/>
        </w:rPr>
        <w:t xml:space="preserve"> a un interrupteur </w:t>
      </w:r>
    </w:p>
    <w:p w14:paraId="41D94852" w14:textId="77777777" w:rsidR="009D5508" w:rsidRDefault="000C4BEE">
      <w:pPr>
        <w:pBdr>
          <w:top w:val="single" w:sz="3" w:space="0" w:color="000000"/>
          <w:left w:val="single" w:sz="3" w:space="0" w:color="000000"/>
          <w:bottom w:val="single" w:sz="3" w:space="0" w:color="000000"/>
          <w:right w:val="single" w:sz="3" w:space="0" w:color="000000"/>
        </w:pBdr>
        <w:tabs>
          <w:tab w:val="center" w:pos="4437"/>
        </w:tabs>
        <w:spacing w:after="485" w:line="265" w:lineRule="auto"/>
        <w:ind w:left="13"/>
      </w:pPr>
      <w:r>
        <w:rPr>
          <w:rFonts w:ascii="Century Gothic" w:eastAsia="Century Gothic" w:hAnsi="Century Gothic" w:cs="Century Gothic"/>
          <w:sz w:val="20"/>
        </w:rPr>
        <w:t xml:space="preserve">Lumière </w:t>
      </w:r>
      <w:r>
        <w:rPr>
          <w:rFonts w:ascii="Century Gothic" w:eastAsia="Century Gothic" w:hAnsi="Century Gothic" w:cs="Century Gothic"/>
          <w:sz w:val="20"/>
        </w:rPr>
        <w:tab/>
        <w:t xml:space="preserve">Quand j'entre dans la pièce, Au milieu du plafond Il y a une lumière </w:t>
      </w:r>
    </w:p>
    <w:p w14:paraId="41D94853" w14:textId="77777777" w:rsidR="009D5508" w:rsidRDefault="000C4BEE">
      <w:pPr>
        <w:pBdr>
          <w:top w:val="single" w:sz="3" w:space="0" w:color="000000"/>
          <w:left w:val="single" w:sz="3" w:space="0" w:color="000000"/>
          <w:bottom w:val="single" w:sz="3" w:space="0" w:color="000000"/>
          <w:right w:val="single" w:sz="3" w:space="0" w:color="000000"/>
        </w:pBdr>
        <w:tabs>
          <w:tab w:val="center" w:pos="3955"/>
        </w:tabs>
        <w:spacing w:after="3" w:line="265" w:lineRule="auto"/>
        <w:ind w:left="13"/>
      </w:pPr>
      <w:r>
        <w:rPr>
          <w:rFonts w:ascii="Century Gothic" w:eastAsia="Century Gothic" w:hAnsi="Century Gothic" w:cs="Century Gothic"/>
          <w:sz w:val="20"/>
        </w:rPr>
        <w:t xml:space="preserve">Urinoir </w:t>
      </w:r>
      <w:r>
        <w:rPr>
          <w:rFonts w:ascii="Century Gothic" w:eastAsia="Century Gothic" w:hAnsi="Century Gothic" w:cs="Century Gothic"/>
          <w:sz w:val="20"/>
        </w:rPr>
        <w:tab/>
        <w:t xml:space="preserve">Quand j'entre dans la pièce, Sur les murs, Il y a des urinoirs </w:t>
      </w:r>
    </w:p>
    <w:p w14:paraId="41D94854" w14:textId="77777777" w:rsidR="009D5508" w:rsidRDefault="000C4BEE">
      <w:pPr>
        <w:pBdr>
          <w:top w:val="single" w:sz="3" w:space="0" w:color="000000"/>
          <w:left w:val="single" w:sz="3" w:space="0" w:color="000000"/>
          <w:bottom w:val="single" w:sz="3" w:space="0" w:color="000000"/>
          <w:right w:val="single" w:sz="3" w:space="0" w:color="000000"/>
        </w:pBdr>
        <w:tabs>
          <w:tab w:val="center" w:pos="4787"/>
        </w:tabs>
        <w:spacing w:after="485" w:line="265" w:lineRule="auto"/>
        <w:ind w:left="13"/>
      </w:pPr>
      <w:r>
        <w:rPr>
          <w:rFonts w:ascii="Century Gothic" w:eastAsia="Century Gothic" w:hAnsi="Century Gothic" w:cs="Century Gothic"/>
          <w:sz w:val="20"/>
        </w:rPr>
        <w:t xml:space="preserve">Cabines </w:t>
      </w:r>
      <w:r>
        <w:rPr>
          <w:rFonts w:ascii="Century Gothic" w:eastAsia="Century Gothic" w:hAnsi="Century Gothic" w:cs="Century Gothic"/>
          <w:sz w:val="20"/>
        </w:rPr>
        <w:tab/>
        <w:t xml:space="preserve">Quand je rentre dans la pièce, Sur le mur à droite Il y a des cabines de WC </w:t>
      </w:r>
    </w:p>
    <w:p w14:paraId="41D94855" w14:textId="77777777" w:rsidR="009D5508" w:rsidRDefault="000C4BEE">
      <w:pPr>
        <w:pBdr>
          <w:top w:val="single" w:sz="3" w:space="0" w:color="000000"/>
          <w:left w:val="single" w:sz="3" w:space="0" w:color="000000"/>
          <w:bottom w:val="single" w:sz="3" w:space="0" w:color="000000"/>
          <w:right w:val="single" w:sz="3" w:space="0" w:color="000000"/>
        </w:pBdr>
        <w:tabs>
          <w:tab w:val="center" w:pos="4421"/>
        </w:tabs>
        <w:spacing w:after="485" w:line="265" w:lineRule="auto"/>
        <w:ind w:left="13"/>
      </w:pPr>
      <w:r>
        <w:rPr>
          <w:rFonts w:ascii="Century Gothic" w:eastAsia="Century Gothic" w:hAnsi="Century Gothic" w:cs="Century Gothic"/>
          <w:sz w:val="20"/>
        </w:rPr>
        <w:t xml:space="preserve">Robinet </w:t>
      </w:r>
      <w:r>
        <w:rPr>
          <w:rFonts w:ascii="Century Gothic" w:eastAsia="Century Gothic" w:hAnsi="Century Gothic" w:cs="Century Gothic"/>
          <w:sz w:val="20"/>
        </w:rPr>
        <w:tab/>
        <w:t xml:space="preserve">Quand j'entre dans la pièce, A gauche des urinoirs, Il y a un robinet </w:t>
      </w:r>
    </w:p>
    <w:p w14:paraId="41D94856" w14:textId="77777777" w:rsidR="009D5508" w:rsidRDefault="000C4BEE">
      <w:pPr>
        <w:pBdr>
          <w:top w:val="single" w:sz="3" w:space="0" w:color="000000"/>
          <w:left w:val="single" w:sz="3" w:space="0" w:color="000000"/>
          <w:bottom w:val="single" w:sz="3" w:space="0" w:color="000000"/>
          <w:right w:val="single" w:sz="3" w:space="0" w:color="000000"/>
        </w:pBdr>
        <w:spacing w:after="242" w:line="265" w:lineRule="auto"/>
        <w:ind w:left="1154" w:hanging="1141"/>
      </w:pPr>
      <w:r>
        <w:rPr>
          <w:rFonts w:ascii="Century Gothic" w:eastAsia="Century Gothic" w:hAnsi="Century Gothic" w:cs="Century Gothic"/>
          <w:sz w:val="20"/>
        </w:rPr>
        <w:t xml:space="preserve">Papier </w:t>
      </w:r>
      <w:r>
        <w:rPr>
          <w:rFonts w:ascii="Century Gothic" w:eastAsia="Century Gothic" w:hAnsi="Century Gothic" w:cs="Century Gothic"/>
          <w:sz w:val="20"/>
        </w:rPr>
        <w:tab/>
        <w:t xml:space="preserve">Quand j'ai fini de me laver les mains, Au-dessus du lavabo, Il y a du papier pour s'essuyer </w:t>
      </w:r>
    </w:p>
    <w:p w14:paraId="41D94857" w14:textId="77777777" w:rsidR="009D5508" w:rsidRDefault="000C4BEE">
      <w:pPr>
        <w:pBdr>
          <w:top w:val="single" w:sz="3" w:space="0" w:color="000000"/>
          <w:left w:val="single" w:sz="3" w:space="0" w:color="000000"/>
          <w:bottom w:val="single" w:sz="3" w:space="0" w:color="000000"/>
          <w:right w:val="single" w:sz="3" w:space="0" w:color="000000"/>
        </w:pBdr>
        <w:tabs>
          <w:tab w:val="center" w:pos="4604"/>
        </w:tabs>
        <w:spacing w:after="270" w:line="265" w:lineRule="auto"/>
        <w:ind w:left="13"/>
      </w:pPr>
      <w:r>
        <w:rPr>
          <w:rFonts w:ascii="Century Gothic" w:eastAsia="Century Gothic" w:hAnsi="Century Gothic" w:cs="Century Gothic"/>
          <w:sz w:val="20"/>
        </w:rPr>
        <w:t xml:space="preserve">Savon </w:t>
      </w:r>
      <w:r>
        <w:rPr>
          <w:rFonts w:ascii="Century Gothic" w:eastAsia="Century Gothic" w:hAnsi="Century Gothic" w:cs="Century Gothic"/>
          <w:sz w:val="20"/>
        </w:rPr>
        <w:tab/>
        <w:t xml:space="preserve">Quand je veux me laver les mains, Au-dessus du lavabo, Il y a un savon </w:t>
      </w:r>
    </w:p>
    <w:p w14:paraId="41D94858" w14:textId="77777777" w:rsidR="009D5508" w:rsidRDefault="000C4BEE">
      <w:pPr>
        <w:pBdr>
          <w:top w:val="single" w:sz="3" w:space="0" w:color="000000"/>
          <w:left w:val="single" w:sz="3" w:space="0" w:color="000000"/>
          <w:bottom w:val="single" w:sz="3" w:space="0" w:color="000000"/>
          <w:right w:val="single" w:sz="3" w:space="0" w:color="000000"/>
        </w:pBdr>
        <w:spacing w:after="544"/>
        <w:ind w:left="13"/>
      </w:pPr>
      <w:r>
        <w:rPr>
          <w:rFonts w:ascii="Century Gothic" w:eastAsia="Century Gothic" w:hAnsi="Century Gothic" w:cs="Century Gothic"/>
          <w:sz w:val="2"/>
        </w:rPr>
        <w:t xml:space="preserve"> </w:t>
      </w:r>
    </w:p>
    <w:p w14:paraId="41D94859" w14:textId="77777777" w:rsidR="009D5508" w:rsidRDefault="000C4BEE">
      <w:pPr>
        <w:pStyle w:val="Titre2"/>
        <w:tabs>
          <w:tab w:val="center" w:pos="1696"/>
        </w:tabs>
        <w:ind w:left="-15" w:firstLine="0"/>
        <w:rPr>
          <w:ins w:id="106" w:author="L’auteur" w:date="2024-03-05T15:43:00Z"/>
        </w:rPr>
      </w:pPr>
      <w:r>
        <w:lastRenderedPageBreak/>
        <w:t>4</w:t>
      </w:r>
      <w:ins w:id="107" w:author="L’auteur" w:date="2024-03-05T15:43:00Z">
        <w:r>
          <w:rPr>
            <w:rFonts w:ascii="Arial" w:eastAsia="Arial" w:hAnsi="Arial" w:cs="Arial"/>
          </w:rPr>
          <w:t xml:space="preserve"> </w:t>
        </w:r>
        <w:proofErr w:type="gramStart"/>
        <w:r>
          <w:rPr>
            <w:rFonts w:ascii="Arial" w:eastAsia="Arial" w:hAnsi="Arial" w:cs="Arial"/>
          </w:rPr>
          <w:tab/>
        </w:r>
        <w:r>
          <w:t xml:space="preserve">  CONCEPTION</w:t>
        </w:r>
        <w:proofErr w:type="gramEnd"/>
        <w:r>
          <w:t xml:space="preserve"> </w:t>
        </w:r>
      </w:ins>
    </w:p>
    <w:p w14:paraId="41D9485A" w14:textId="77777777" w:rsidR="009D5508" w:rsidRDefault="000C4BEE">
      <w:pPr>
        <w:pStyle w:val="Titre3"/>
        <w:ind w:left="563"/>
        <w:rPr>
          <w:ins w:id="108" w:author="L’auteur" w:date="2024-03-05T15:43:00Z"/>
        </w:rPr>
      </w:pPr>
      <w:ins w:id="109" w:author="L’auteur" w:date="2024-03-05T15:43:00Z">
        <w:r>
          <w:t>4.1</w:t>
        </w:r>
        <w:r>
          <w:rPr>
            <w:rFonts w:ascii="Arial" w:eastAsia="Arial" w:hAnsi="Arial" w:cs="Arial"/>
          </w:rPr>
          <w:t xml:space="preserve"> </w:t>
        </w:r>
        <w:r>
          <w:t xml:space="preserve">Architecture </w:t>
        </w:r>
      </w:ins>
    </w:p>
    <w:p w14:paraId="41D9485B" w14:textId="77777777" w:rsidR="009D5508" w:rsidRDefault="000C4BEE">
      <w:pPr>
        <w:spacing w:after="280" w:line="249" w:lineRule="auto"/>
        <w:ind w:left="1412" w:right="6" w:hanging="10"/>
        <w:jc w:val="both"/>
        <w:rPr>
          <w:ins w:id="110" w:author="L’auteur" w:date="2024-03-05T15:43:00Z"/>
        </w:rPr>
      </w:pPr>
      <w:ins w:id="111" w:author="L’auteur" w:date="2024-03-05T15:43:00Z">
        <w:r>
          <w:rPr>
            <w:rFonts w:ascii="Century Gothic" w:eastAsia="Century Gothic" w:hAnsi="Century Gothic" w:cs="Century Gothic"/>
            <w:color w:val="548DD4"/>
            <w:sz w:val="16"/>
          </w:rPr>
          <w:t xml:space="preserve">Ce chapitre décrit de manière avant tout graphique les divers composants que le projet va fournir, ainsi que ses interfaces vers le monde extérieur </w:t>
        </w:r>
      </w:ins>
    </w:p>
    <w:p w14:paraId="41D9485C" w14:textId="77777777" w:rsidR="009D5508" w:rsidRDefault="000C4BEE">
      <w:pPr>
        <w:pStyle w:val="Titre3"/>
        <w:ind w:left="563"/>
        <w:rPr>
          <w:ins w:id="112" w:author="L’auteur" w:date="2024-03-05T15:43:00Z"/>
        </w:rPr>
      </w:pPr>
      <w:ins w:id="113" w:author="L’auteur" w:date="2024-03-05T15:43:00Z">
        <w:r>
          <w:t>4.2</w:t>
        </w:r>
        <w:r>
          <w:rPr>
            <w:rFonts w:ascii="Arial" w:eastAsia="Arial" w:hAnsi="Arial" w:cs="Arial"/>
          </w:rPr>
          <w:t xml:space="preserve"> </w:t>
        </w:r>
        <w:r>
          <w:t xml:space="preserve">Modèles de donnée </w:t>
        </w:r>
      </w:ins>
    </w:p>
    <w:p w14:paraId="41D9485D" w14:textId="77777777" w:rsidR="009D5508" w:rsidRDefault="000C4BEE">
      <w:pPr>
        <w:spacing w:after="3" w:line="249" w:lineRule="auto"/>
        <w:ind w:left="1412" w:right="7" w:hanging="10"/>
        <w:jc w:val="both"/>
        <w:rPr>
          <w:ins w:id="114" w:author="L’auteur" w:date="2024-03-05T15:43:00Z"/>
        </w:rPr>
      </w:pPr>
      <w:ins w:id="115" w:author="L’auteur" w:date="2024-03-05T15:43:00Z">
        <w:r>
          <w:rPr>
            <w:rFonts w:ascii="Century Gothic" w:eastAsia="Century Gothic" w:hAnsi="Century Gothic" w:cs="Century Gothic"/>
            <w:color w:val="548DD4"/>
            <w:sz w:val="16"/>
          </w:rPr>
          <w:t xml:space="preserve">Ce chapitre est toujours applicable à un projet de développement. Il n’est que parfois applicable à un projet système ou réseau. </w:t>
        </w:r>
      </w:ins>
    </w:p>
    <w:p w14:paraId="41D9485E" w14:textId="77777777" w:rsidR="009D5508" w:rsidRDefault="000C4BEE">
      <w:pPr>
        <w:spacing w:after="0"/>
        <w:ind w:left="1417"/>
        <w:rPr>
          <w:ins w:id="116" w:author="L’auteur" w:date="2024-03-05T15:43:00Z"/>
        </w:rPr>
      </w:pPr>
      <w:ins w:id="117" w:author="L’auteur" w:date="2024-03-05T15:43:00Z">
        <w:r>
          <w:rPr>
            <w:rFonts w:ascii="Century Gothic" w:eastAsia="Century Gothic" w:hAnsi="Century Gothic" w:cs="Century Gothic"/>
            <w:color w:val="548DD4"/>
            <w:sz w:val="16"/>
          </w:rPr>
          <w:t xml:space="preserve"> </w:t>
        </w:r>
      </w:ins>
    </w:p>
    <w:p w14:paraId="41D9485F" w14:textId="77777777" w:rsidR="009D5508" w:rsidRDefault="000C4BEE">
      <w:pPr>
        <w:spacing w:after="11" w:line="249" w:lineRule="auto"/>
        <w:ind w:left="1412" w:right="6" w:hanging="10"/>
        <w:jc w:val="both"/>
        <w:rPr>
          <w:ins w:id="118" w:author="L’auteur" w:date="2024-03-05T15:43:00Z"/>
        </w:rPr>
      </w:pPr>
      <w:ins w:id="119" w:author="L’auteur" w:date="2024-03-05T15:43:00Z">
        <w:r>
          <w:rPr>
            <w:rFonts w:ascii="Century Gothic" w:eastAsia="Century Gothic" w:hAnsi="Century Gothic" w:cs="Century Gothic"/>
            <w:color w:val="548DD4"/>
            <w:sz w:val="16"/>
          </w:rPr>
          <w:t xml:space="preserve">Le chapitre contient toujours au moins un modèle conceptuel de données (dictionnaire de données) </w:t>
        </w:r>
      </w:ins>
    </w:p>
    <w:p w14:paraId="41D94860" w14:textId="77777777" w:rsidR="009D5508" w:rsidRDefault="000C4BEE">
      <w:pPr>
        <w:spacing w:after="0"/>
        <w:ind w:left="1417"/>
        <w:rPr>
          <w:ins w:id="120" w:author="L’auteur" w:date="2024-03-05T15:43:00Z"/>
        </w:rPr>
      </w:pPr>
      <w:ins w:id="121" w:author="L’auteur" w:date="2024-03-05T15:43:00Z">
        <w:r>
          <w:rPr>
            <w:rFonts w:ascii="Century Gothic" w:eastAsia="Century Gothic" w:hAnsi="Century Gothic" w:cs="Century Gothic"/>
            <w:color w:val="548DD4"/>
            <w:sz w:val="16"/>
          </w:rPr>
          <w:t xml:space="preserve"> </w:t>
        </w:r>
      </w:ins>
    </w:p>
    <w:p w14:paraId="41D94861" w14:textId="77777777" w:rsidR="009D5508" w:rsidRDefault="000C4BEE">
      <w:pPr>
        <w:spacing w:after="280" w:line="249" w:lineRule="auto"/>
        <w:ind w:left="1412" w:right="6" w:hanging="10"/>
        <w:jc w:val="both"/>
        <w:rPr>
          <w:ins w:id="122" w:author="L’auteur" w:date="2024-03-05T15:43:00Z"/>
        </w:rPr>
      </w:pPr>
      <w:ins w:id="123" w:author="L’auteur" w:date="2024-03-05T15:43:00Z">
        <w:r>
          <w:rPr>
            <w:rFonts w:ascii="Century Gothic" w:eastAsia="Century Gothic" w:hAnsi="Century Gothic" w:cs="Century Gothic"/>
            <w:color w:val="548DD4"/>
            <w:sz w:val="16"/>
          </w:rPr>
          <w:t xml:space="preserve">Si le projet inclut une base de données, ce chapitre contiendra également un modèle logique des données. </w:t>
        </w:r>
      </w:ins>
    </w:p>
    <w:p w14:paraId="41D94862" w14:textId="77777777" w:rsidR="009D5508" w:rsidRDefault="000C4BEE">
      <w:pPr>
        <w:pStyle w:val="Titre3"/>
        <w:ind w:left="563"/>
        <w:rPr>
          <w:ins w:id="124" w:author="L’auteur" w:date="2024-03-05T15:43:00Z"/>
        </w:rPr>
      </w:pPr>
      <w:ins w:id="125" w:author="L’auteur" w:date="2024-03-05T15:43:00Z">
        <w:r>
          <w:t>4.3</w:t>
        </w:r>
        <w:r>
          <w:rPr>
            <w:rFonts w:ascii="Arial" w:eastAsia="Arial" w:hAnsi="Arial" w:cs="Arial"/>
          </w:rPr>
          <w:t xml:space="preserve"> </w:t>
        </w:r>
        <w:r>
          <w:t xml:space="preserve">Implémentations spécifiques </w:t>
        </w:r>
      </w:ins>
    </w:p>
    <w:p w14:paraId="41D94863" w14:textId="77777777" w:rsidR="009D5508" w:rsidRDefault="000C4BEE">
      <w:pPr>
        <w:spacing w:after="3" w:line="249" w:lineRule="auto"/>
        <w:ind w:left="1412" w:right="7" w:hanging="10"/>
        <w:jc w:val="both"/>
        <w:rPr>
          <w:ins w:id="126" w:author="L’auteur" w:date="2024-03-05T15:43:00Z"/>
        </w:rPr>
      </w:pPr>
      <w:ins w:id="127" w:author="L’auteur" w:date="2024-03-05T15:43:00Z">
        <w:r>
          <w:rPr>
            <w:rFonts w:ascii="Century Gothic" w:eastAsia="Century Gothic" w:hAnsi="Century Gothic" w:cs="Century Gothic"/>
            <w:color w:val="548DD4"/>
            <w:sz w:val="16"/>
          </w:rPr>
          <w:t xml:space="preserve">Ce paragraphe décrit de manière détaillée le fonctionnement de points particuliers qu’un développeur externe ne peut que difficilement saisir à la simple lecture du code.  </w:t>
        </w:r>
      </w:ins>
    </w:p>
    <w:p w14:paraId="41D94864" w14:textId="77777777" w:rsidR="009D5508" w:rsidRDefault="000C4BEE">
      <w:pPr>
        <w:numPr>
          <w:ilvl w:val="0"/>
          <w:numId w:val="4"/>
        </w:numPr>
        <w:spacing w:after="11" w:line="249" w:lineRule="auto"/>
        <w:ind w:right="6" w:hanging="360"/>
        <w:jc w:val="both"/>
        <w:rPr>
          <w:ins w:id="128" w:author="L’auteur" w:date="2024-03-05T15:43:00Z"/>
        </w:rPr>
      </w:pPr>
      <w:ins w:id="129" w:author="L’auteur" w:date="2024-03-05T15:43:00Z">
        <w:r>
          <w:rPr>
            <w:rFonts w:ascii="Century Gothic" w:eastAsia="Century Gothic" w:hAnsi="Century Gothic" w:cs="Century Gothic"/>
            <w:color w:val="548DD4"/>
            <w:sz w:val="16"/>
          </w:rPr>
          <w:t xml:space="preserve">Autant que possible de manière graphique, imagée, tableaux, etc. </w:t>
        </w:r>
      </w:ins>
    </w:p>
    <w:p w14:paraId="41D94865" w14:textId="77777777" w:rsidR="009D5508" w:rsidRDefault="000C4BEE">
      <w:pPr>
        <w:numPr>
          <w:ilvl w:val="0"/>
          <w:numId w:val="4"/>
        </w:numPr>
        <w:spacing w:after="3" w:line="249" w:lineRule="auto"/>
        <w:ind w:right="6" w:hanging="360"/>
        <w:jc w:val="both"/>
        <w:rPr>
          <w:ins w:id="130" w:author="L’auteur" w:date="2024-03-05T15:43:00Z"/>
        </w:rPr>
      </w:pPr>
      <w:ins w:id="131" w:author="L’auteur" w:date="2024-03-05T15:43:00Z">
        <w:r>
          <w:rPr>
            <w:rFonts w:ascii="Century Gothic" w:eastAsia="Century Gothic" w:hAnsi="Century Gothic" w:cs="Century Gothic"/>
            <w:color w:val="548DD4"/>
            <w:sz w:val="16"/>
          </w:rPr>
          <w:t xml:space="preserve">Tous les cas particuliers devraient y être spécifiés… </w:t>
        </w:r>
      </w:ins>
    </w:p>
    <w:p w14:paraId="41D94866" w14:textId="77777777" w:rsidR="009D5508" w:rsidRDefault="000C4BEE">
      <w:pPr>
        <w:numPr>
          <w:ilvl w:val="0"/>
          <w:numId w:val="4"/>
        </w:numPr>
        <w:spacing w:after="365" w:line="249" w:lineRule="auto"/>
        <w:ind w:right="6" w:hanging="360"/>
        <w:jc w:val="both"/>
        <w:rPr>
          <w:ins w:id="132" w:author="L’auteur" w:date="2024-03-05T15:43:00Z"/>
        </w:rPr>
      </w:pPr>
      <w:ins w:id="133" w:author="L’auteur" w:date="2024-03-05T15:43:00Z">
        <w:r>
          <w:rPr>
            <w:rFonts w:ascii="Century Gothic" w:eastAsia="Century Gothic" w:hAnsi="Century Gothic" w:cs="Century Gothic"/>
            <w:color w:val="548DD4"/>
            <w:sz w:val="16"/>
          </w:rPr>
          <w:t xml:space="preserve">Justifier les choix </w:t>
        </w:r>
      </w:ins>
    </w:p>
    <w:p w14:paraId="41D94867" w14:textId="77777777" w:rsidR="009D5508" w:rsidRDefault="000C4BEE">
      <w:pPr>
        <w:pStyle w:val="Titre2"/>
        <w:tabs>
          <w:tab w:val="center" w:pos="1542"/>
        </w:tabs>
        <w:ind w:left="-15" w:firstLine="0"/>
      </w:pPr>
      <w:ins w:id="134" w:author="L’auteur" w:date="2024-03-05T15:43:00Z">
        <w:r>
          <w:t>5</w:t>
        </w:r>
        <w:r>
          <w:rPr>
            <w:rFonts w:ascii="Arial" w:eastAsia="Arial" w:hAnsi="Arial" w:cs="Arial"/>
          </w:rPr>
          <w:t xml:space="preserve"> </w:t>
        </w:r>
      </w:ins>
      <w:r>
        <w:rPr>
          <w:rFonts w:ascii="Arial" w:eastAsia="Arial" w:hAnsi="Arial" w:cs="Arial"/>
        </w:rPr>
        <w:tab/>
      </w:r>
      <w:r>
        <w:t xml:space="preserve">RÉALISATION </w:t>
      </w:r>
    </w:p>
    <w:p w14:paraId="41D94868" w14:textId="77777777" w:rsidR="009D5508" w:rsidRDefault="002575D6">
      <w:pPr>
        <w:spacing w:after="0"/>
        <w:ind w:left="568"/>
      </w:pPr>
      <w:del w:id="135" w:author="L’auteur" w:date="2024-03-05T15:43:00Z">
        <w:r>
          <w:rPr>
            <w:rFonts w:ascii="Century Gothic" w:eastAsia="Century Gothic" w:hAnsi="Century Gothic" w:cs="Century Gothic"/>
            <w:b/>
            <w:sz w:val="28"/>
          </w:rPr>
          <w:delText>4</w:delText>
        </w:r>
      </w:del>
      <w:ins w:id="136" w:author="L’auteur" w:date="2024-03-05T15:43:00Z">
        <w:r w:rsidR="000C4BEE">
          <w:rPr>
            <w:rFonts w:ascii="Century Gothic" w:eastAsia="Century Gothic" w:hAnsi="Century Gothic" w:cs="Century Gothic"/>
            <w:b/>
            <w:sz w:val="28"/>
          </w:rPr>
          <w:t>5</w:t>
        </w:r>
      </w:ins>
      <w:r w:rsidR="000C4BEE">
        <w:rPr>
          <w:rFonts w:ascii="Century Gothic" w:eastAsia="Century Gothic" w:hAnsi="Century Gothic" w:cs="Century Gothic"/>
          <w:b/>
          <w:sz w:val="28"/>
        </w:rPr>
        <w:t>.1</w:t>
      </w:r>
      <w:r w:rsidR="000C4BEE">
        <w:rPr>
          <w:rFonts w:ascii="Arial" w:eastAsia="Arial" w:hAnsi="Arial" w:cs="Arial"/>
          <w:b/>
          <w:sz w:val="28"/>
        </w:rPr>
        <w:t xml:space="preserve"> </w:t>
      </w:r>
      <w:r w:rsidR="000C4BEE">
        <w:rPr>
          <w:rFonts w:ascii="Century Gothic" w:eastAsia="Century Gothic" w:hAnsi="Century Gothic" w:cs="Century Gothic"/>
          <w:b/>
          <w:sz w:val="28"/>
        </w:rPr>
        <w:t xml:space="preserve">Installation de l’environnement de travail </w:t>
      </w:r>
    </w:p>
    <w:p w14:paraId="41D94869" w14:textId="77777777" w:rsidR="009D5508" w:rsidRDefault="000C4BEE">
      <w:pPr>
        <w:spacing w:after="11" w:line="249" w:lineRule="auto"/>
        <w:ind w:left="1412" w:right="6" w:hanging="10"/>
        <w:jc w:val="both"/>
      </w:pPr>
      <w:r>
        <w:rPr>
          <w:rFonts w:ascii="Century Gothic" w:eastAsia="Century Gothic" w:hAnsi="Century Gothic" w:cs="Century Gothic"/>
          <w:color w:val="548DD4"/>
          <w:sz w:val="16"/>
        </w:rPr>
        <w:t xml:space="preserve">Cette partie permet de reproduire ou reprendre le projet par un tiers. </w:t>
      </w:r>
    </w:p>
    <w:p w14:paraId="41D9486A" w14:textId="77777777" w:rsidR="009D5508" w:rsidRDefault="000C4BEE">
      <w:pPr>
        <w:numPr>
          <w:ilvl w:val="0"/>
          <w:numId w:val="5"/>
        </w:numPr>
        <w:spacing w:after="11" w:line="249" w:lineRule="auto"/>
        <w:ind w:right="6" w:hanging="360"/>
        <w:jc w:val="both"/>
        <w:pPrChange w:id="137" w:author="L’auteur" w:date="2024-03-05T15:43:00Z">
          <w:pPr>
            <w:numPr>
              <w:numId w:val="12"/>
            </w:numPr>
            <w:spacing w:after="11" w:line="249" w:lineRule="auto"/>
            <w:ind w:left="2137" w:right="6" w:hanging="360"/>
            <w:jc w:val="both"/>
          </w:pPr>
        </w:pPrChange>
      </w:pPr>
      <w:r>
        <w:rPr>
          <w:rFonts w:ascii="Century Gothic" w:eastAsia="Century Gothic" w:hAnsi="Century Gothic" w:cs="Century Gothic"/>
          <w:color w:val="548DD4"/>
          <w:sz w:val="16"/>
        </w:rPr>
        <w:t xml:space="preserve">Versions des outils logiciels utilisés (OS, applications, pilotes, librairies, etc.) </w:t>
      </w:r>
      <w:r>
        <w:rPr>
          <w:rFonts w:ascii="Segoe UI Symbol" w:eastAsia="Segoe UI Symbol" w:hAnsi="Segoe UI Symbol" w:cs="Segoe UI Symbol"/>
          <w:color w:val="548DD4"/>
          <w:sz w:val="16"/>
        </w:rPr>
        <w:t>•</w:t>
      </w:r>
      <w:r>
        <w:rPr>
          <w:rFonts w:ascii="Arial" w:eastAsia="Arial" w:hAnsi="Arial" w:cs="Arial"/>
          <w:color w:val="548DD4"/>
          <w:sz w:val="16"/>
        </w:rPr>
        <w:t xml:space="preserve"> </w:t>
      </w:r>
      <w:r>
        <w:rPr>
          <w:rFonts w:ascii="Arial" w:eastAsia="Arial" w:hAnsi="Arial" w:cs="Arial"/>
          <w:color w:val="548DD4"/>
          <w:sz w:val="16"/>
        </w:rPr>
        <w:tab/>
      </w:r>
      <w:r>
        <w:rPr>
          <w:rFonts w:ascii="Century Gothic" w:eastAsia="Century Gothic" w:hAnsi="Century Gothic" w:cs="Century Gothic"/>
          <w:color w:val="548DD4"/>
          <w:sz w:val="16"/>
        </w:rPr>
        <w:t xml:space="preserve">Configurations spéciales des outils (Equipements, PC, machines, outillage, etc.) </w:t>
      </w:r>
    </w:p>
    <w:p w14:paraId="41D9486B" w14:textId="77777777" w:rsidR="009D5508" w:rsidRDefault="000C4BEE">
      <w:pPr>
        <w:numPr>
          <w:ilvl w:val="0"/>
          <w:numId w:val="5"/>
        </w:numPr>
        <w:spacing w:after="11" w:line="249" w:lineRule="auto"/>
        <w:ind w:right="6" w:hanging="360"/>
        <w:jc w:val="both"/>
        <w:pPrChange w:id="138" w:author="L’auteur" w:date="2024-03-05T15:43:00Z">
          <w:pPr>
            <w:numPr>
              <w:numId w:val="12"/>
            </w:numPr>
            <w:spacing w:after="11" w:line="249" w:lineRule="auto"/>
            <w:ind w:left="2137" w:right="6" w:hanging="360"/>
            <w:jc w:val="both"/>
          </w:pPr>
        </w:pPrChange>
      </w:pPr>
      <w:r>
        <w:rPr>
          <w:rFonts w:ascii="Century Gothic" w:eastAsia="Century Gothic" w:hAnsi="Century Gothic" w:cs="Century Gothic"/>
          <w:color w:val="548DD4"/>
          <w:sz w:val="16"/>
        </w:rPr>
        <w:t xml:space="preserve">Arborescences des documents produits. </w:t>
      </w:r>
    </w:p>
    <w:p w14:paraId="41D9486C" w14:textId="77777777" w:rsidR="009D5508" w:rsidRDefault="000C4BEE">
      <w:pPr>
        <w:numPr>
          <w:ilvl w:val="0"/>
          <w:numId w:val="5"/>
        </w:numPr>
        <w:spacing w:after="263" w:line="249" w:lineRule="auto"/>
        <w:ind w:right="6" w:hanging="360"/>
        <w:jc w:val="both"/>
        <w:pPrChange w:id="139" w:author="L’auteur" w:date="2024-03-05T15:43:00Z">
          <w:pPr>
            <w:numPr>
              <w:numId w:val="12"/>
            </w:numPr>
            <w:spacing w:after="263" w:line="249" w:lineRule="auto"/>
            <w:ind w:left="2137" w:right="6" w:hanging="360"/>
            <w:jc w:val="both"/>
          </w:pPr>
        </w:pPrChange>
      </w:pPr>
      <w:r>
        <w:rPr>
          <w:rFonts w:ascii="Century Gothic" w:eastAsia="Century Gothic" w:hAnsi="Century Gothic" w:cs="Century Gothic"/>
          <w:color w:val="548DD4"/>
          <w:sz w:val="16"/>
        </w:rPr>
        <w:t xml:space="preserve">Comment accéder au code (repository) </w:t>
      </w:r>
    </w:p>
    <w:p w14:paraId="41D9486D" w14:textId="77777777" w:rsidR="009D5508" w:rsidRDefault="002575D6">
      <w:pPr>
        <w:pStyle w:val="Titre3"/>
        <w:ind w:left="563"/>
      </w:pPr>
      <w:del w:id="140" w:author="L’auteur" w:date="2024-03-05T15:43:00Z">
        <w:r>
          <w:delText>4</w:delText>
        </w:r>
      </w:del>
      <w:ins w:id="141" w:author="L’auteur" w:date="2024-03-05T15:43:00Z">
        <w:r w:rsidR="000C4BEE">
          <w:t>5</w:t>
        </w:r>
      </w:ins>
      <w:r w:rsidR="000C4BEE">
        <w:t>.2</w:t>
      </w:r>
      <w:r w:rsidR="000C4BEE">
        <w:rPr>
          <w:rFonts w:ascii="Arial" w:eastAsia="Arial" w:hAnsi="Arial" w:cs="Arial"/>
        </w:rPr>
        <w:t xml:space="preserve"> </w:t>
      </w:r>
      <w:r w:rsidR="000C4BEE">
        <w:t xml:space="preserve">Installation </w:t>
      </w:r>
    </w:p>
    <w:p w14:paraId="41D9486E" w14:textId="77777777" w:rsidR="009D5508" w:rsidRDefault="000C4BEE">
      <w:pPr>
        <w:spacing w:after="3" w:line="249" w:lineRule="auto"/>
        <w:ind w:left="1412" w:right="7" w:hanging="10"/>
        <w:jc w:val="both"/>
      </w:pPr>
      <w:r>
        <w:rPr>
          <w:rFonts w:ascii="Century Gothic" w:eastAsia="Century Gothic" w:hAnsi="Century Gothic" w:cs="Century Gothic"/>
          <w:color w:val="548DD4"/>
          <w:sz w:val="16"/>
        </w:rPr>
        <w:t>Ce chapitre décrit comment mettre en œuvre le produit dans un environnement de test (</w:t>
      </w:r>
      <w:proofErr w:type="spellStart"/>
      <w:r>
        <w:rPr>
          <w:rFonts w:ascii="Century Gothic" w:eastAsia="Century Gothic" w:hAnsi="Century Gothic" w:cs="Century Gothic"/>
          <w:color w:val="548DD4"/>
          <w:sz w:val="16"/>
        </w:rPr>
        <w:t>staging</w:t>
      </w:r>
      <w:proofErr w:type="spellEnd"/>
      <w:r>
        <w:rPr>
          <w:rFonts w:ascii="Century Gothic" w:eastAsia="Century Gothic" w:hAnsi="Century Gothic" w:cs="Century Gothic"/>
          <w:color w:val="548DD4"/>
          <w:sz w:val="16"/>
        </w:rPr>
        <w:t xml:space="preserve"> server) et/ou de production </w:t>
      </w:r>
    </w:p>
    <w:p w14:paraId="41D9486F" w14:textId="77777777" w:rsidR="009D5508" w:rsidRDefault="002575D6">
      <w:pPr>
        <w:pStyle w:val="Titre3"/>
        <w:ind w:left="563"/>
      </w:pPr>
      <w:del w:id="142" w:author="L’auteur" w:date="2024-03-05T15:43:00Z">
        <w:r>
          <w:delText>4</w:delText>
        </w:r>
      </w:del>
      <w:ins w:id="143" w:author="L’auteur" w:date="2024-03-05T15:43:00Z">
        <w:r w:rsidR="000C4BEE">
          <w:t>5</w:t>
        </w:r>
      </w:ins>
      <w:r w:rsidR="000C4BEE">
        <w:t>.3</w:t>
      </w:r>
      <w:r w:rsidR="000C4BEE">
        <w:rPr>
          <w:rFonts w:ascii="Arial" w:eastAsia="Arial" w:hAnsi="Arial" w:cs="Arial"/>
        </w:rPr>
        <w:t xml:space="preserve"> </w:t>
      </w:r>
      <w:r w:rsidR="000C4BEE">
        <w:t xml:space="preserve">Planification détaillée </w:t>
      </w:r>
    </w:p>
    <w:p w14:paraId="41D94870" w14:textId="77777777" w:rsidR="009D5508" w:rsidRDefault="000C4BEE">
      <w:pPr>
        <w:spacing w:after="11" w:line="249" w:lineRule="auto"/>
        <w:ind w:left="1412" w:right="6" w:hanging="10"/>
        <w:jc w:val="both"/>
      </w:pPr>
      <w:r>
        <w:rPr>
          <w:rFonts w:ascii="Century Gothic" w:eastAsia="Century Gothic" w:hAnsi="Century Gothic" w:cs="Century Gothic"/>
          <w:color w:val="548DD4"/>
          <w:sz w:val="16"/>
        </w:rPr>
        <w:t xml:space="preserve">Liste des sprints avec les stories qui ont été réalisées dans chacun. </w:t>
      </w:r>
    </w:p>
    <w:p w14:paraId="41D94871" w14:textId="77777777" w:rsidR="009D5508" w:rsidRDefault="000C4BEE">
      <w:pPr>
        <w:spacing w:after="277" w:line="249" w:lineRule="auto"/>
        <w:ind w:left="1412" w:right="6" w:hanging="10"/>
        <w:jc w:val="both"/>
      </w:pPr>
      <w:r>
        <w:rPr>
          <w:rFonts w:ascii="Century Gothic" w:eastAsia="Century Gothic" w:hAnsi="Century Gothic" w:cs="Century Gothic"/>
          <w:color w:val="548DD4"/>
          <w:sz w:val="16"/>
        </w:rPr>
        <w:t xml:space="preserve">On doit pouvoir voir si une story a été débutée dans un sprint mais terminée dans un autre. </w:t>
      </w:r>
    </w:p>
    <w:p w14:paraId="41D94872" w14:textId="77777777" w:rsidR="00E7317B" w:rsidRDefault="002575D6">
      <w:pPr>
        <w:pStyle w:val="Titre3"/>
        <w:ind w:left="563"/>
        <w:rPr>
          <w:del w:id="144" w:author="L’auteur" w:date="2024-03-05T15:43:00Z"/>
        </w:rPr>
      </w:pPr>
      <w:del w:id="145" w:author="L’auteur" w:date="2024-03-05T15:43:00Z">
        <w:r>
          <w:delText>4.4</w:delText>
        </w:r>
        <w:r>
          <w:rPr>
            <w:rFonts w:ascii="Arial" w:eastAsia="Arial" w:hAnsi="Arial" w:cs="Arial"/>
          </w:rPr>
          <w:delText xml:space="preserve"> </w:delText>
        </w:r>
        <w:r w:rsidR="0085440C">
          <w:delText>Processus d’intégration</w:delText>
        </w:r>
      </w:del>
    </w:p>
    <w:p w14:paraId="41D94873" w14:textId="77777777" w:rsidR="00E7317B" w:rsidRDefault="0085440C">
      <w:pPr>
        <w:spacing w:after="379" w:line="249" w:lineRule="auto"/>
        <w:ind w:left="1412" w:right="479" w:hanging="10"/>
        <w:jc w:val="both"/>
        <w:rPr>
          <w:del w:id="146" w:author="L’auteur" w:date="2024-03-05T15:43:00Z"/>
        </w:rPr>
      </w:pPr>
      <w:del w:id="147" w:author="L’auteur" w:date="2024-03-05T15:43:00Z">
        <w:r>
          <w:rPr>
            <w:rFonts w:ascii="Century Gothic" w:eastAsia="Century Gothic" w:hAnsi="Century Gothic" w:cs="Century Gothic"/>
            <w:color w:val="548DD4"/>
            <w:sz w:val="16"/>
          </w:rPr>
          <w:delText>Qui l’a fait, quand, où va le résultat</w:delText>
        </w:r>
      </w:del>
    </w:p>
    <w:p w14:paraId="41D94874" w14:textId="77777777" w:rsidR="009D5508" w:rsidRDefault="002575D6">
      <w:pPr>
        <w:pStyle w:val="Titre3"/>
        <w:ind w:left="563"/>
        <w:rPr>
          <w:ins w:id="148" w:author="L’auteur" w:date="2024-03-05T15:43:00Z"/>
        </w:rPr>
      </w:pPr>
      <w:del w:id="149" w:author="L’auteur" w:date="2024-03-05T15:43:00Z">
        <w:r>
          <w:delText>5</w:delText>
        </w:r>
      </w:del>
      <w:ins w:id="150" w:author="L’auteur" w:date="2024-03-05T15:43:00Z">
        <w:r w:rsidR="000C4BEE">
          <w:t>5.4</w:t>
        </w:r>
        <w:r w:rsidR="000C4BEE">
          <w:rPr>
            <w:rFonts w:ascii="Arial" w:eastAsia="Arial" w:hAnsi="Arial" w:cs="Arial"/>
          </w:rPr>
          <w:t xml:space="preserve"> </w:t>
        </w:r>
        <w:r w:rsidR="000C4BEE">
          <w:t xml:space="preserve">Journal de Bord </w:t>
        </w:r>
      </w:ins>
    </w:p>
    <w:p w14:paraId="41D94875" w14:textId="77777777" w:rsidR="009D5508" w:rsidRDefault="000C4BEE">
      <w:pPr>
        <w:spacing w:after="379" w:line="249" w:lineRule="auto"/>
        <w:ind w:left="1412" w:right="479" w:hanging="10"/>
        <w:jc w:val="both"/>
        <w:rPr>
          <w:ins w:id="151" w:author="L’auteur" w:date="2024-03-05T15:43:00Z"/>
        </w:rPr>
      </w:pPr>
      <w:ins w:id="152" w:author="L’auteur" w:date="2024-03-05T15:43:00Z">
        <w:r>
          <w:rPr>
            <w:rFonts w:ascii="Century Gothic" w:eastAsia="Century Gothic" w:hAnsi="Century Gothic" w:cs="Century Gothic"/>
            <w:color w:val="548DD4"/>
            <w:sz w:val="16"/>
          </w:rPr>
          <w:t xml:space="preserve">Historique des modifications demandées (ou nécessaires) aux spécifications détaillées. Date, raison, description, etc. </w:t>
        </w:r>
      </w:ins>
    </w:p>
    <w:p w14:paraId="41D94876" w14:textId="77777777" w:rsidR="009D5508" w:rsidRDefault="000C4BEE">
      <w:pPr>
        <w:pStyle w:val="Titre2"/>
        <w:tabs>
          <w:tab w:val="center" w:pos="953"/>
        </w:tabs>
        <w:ind w:left="-15" w:firstLine="0"/>
      </w:pPr>
      <w:ins w:id="153" w:author="L’auteur" w:date="2024-03-05T15:43:00Z">
        <w:r>
          <w:t>6</w:t>
        </w:r>
      </w:ins>
      <w:r>
        <w:rPr>
          <w:rFonts w:ascii="Arial" w:eastAsia="Arial" w:hAnsi="Arial" w:cs="Arial"/>
        </w:rPr>
        <w:t xml:space="preserve"> </w:t>
      </w:r>
      <w:r>
        <w:rPr>
          <w:rFonts w:ascii="Arial" w:eastAsia="Arial" w:hAnsi="Arial" w:cs="Arial"/>
        </w:rPr>
        <w:tab/>
      </w:r>
      <w:r>
        <w:t xml:space="preserve">TESTS </w:t>
      </w:r>
    </w:p>
    <w:p w14:paraId="41D94877" w14:textId="77777777" w:rsidR="009D5508" w:rsidRDefault="002575D6">
      <w:pPr>
        <w:spacing w:after="0"/>
        <w:ind w:left="563" w:hanging="10"/>
      </w:pPr>
      <w:del w:id="154" w:author="L’auteur" w:date="2024-03-05T15:43:00Z">
        <w:r>
          <w:rPr>
            <w:rFonts w:ascii="Century Gothic" w:eastAsia="Century Gothic" w:hAnsi="Century Gothic" w:cs="Century Gothic"/>
            <w:b/>
            <w:sz w:val="28"/>
          </w:rPr>
          <w:delText>5</w:delText>
        </w:r>
      </w:del>
      <w:ins w:id="155" w:author="L’auteur" w:date="2024-03-05T15:43:00Z">
        <w:r w:rsidR="000C4BEE">
          <w:rPr>
            <w:rFonts w:ascii="Century Gothic" w:eastAsia="Century Gothic" w:hAnsi="Century Gothic" w:cs="Century Gothic"/>
            <w:b/>
            <w:sz w:val="28"/>
          </w:rPr>
          <w:t>6</w:t>
        </w:r>
      </w:ins>
      <w:r w:rsidR="000C4BEE">
        <w:rPr>
          <w:rFonts w:ascii="Century Gothic" w:eastAsia="Century Gothic" w:hAnsi="Century Gothic" w:cs="Century Gothic"/>
          <w:b/>
          <w:sz w:val="28"/>
        </w:rPr>
        <w:t>.1</w:t>
      </w:r>
      <w:r w:rsidR="000C4BEE">
        <w:rPr>
          <w:rFonts w:ascii="Arial" w:eastAsia="Arial" w:hAnsi="Arial" w:cs="Arial"/>
          <w:b/>
          <w:sz w:val="28"/>
        </w:rPr>
        <w:t xml:space="preserve"> </w:t>
      </w:r>
      <w:r w:rsidR="000C4BEE">
        <w:rPr>
          <w:rFonts w:ascii="Century Gothic" w:eastAsia="Century Gothic" w:hAnsi="Century Gothic" w:cs="Century Gothic"/>
          <w:b/>
          <w:sz w:val="28"/>
        </w:rPr>
        <w:t xml:space="preserve">Stratégie de test </w:t>
      </w:r>
    </w:p>
    <w:p w14:paraId="41D94878" w14:textId="77777777" w:rsidR="009D5508" w:rsidRDefault="000C4BEE">
      <w:pPr>
        <w:spacing w:after="277" w:line="249" w:lineRule="auto"/>
        <w:ind w:left="1412" w:right="6" w:hanging="10"/>
        <w:jc w:val="both"/>
      </w:pPr>
      <w:r>
        <w:rPr>
          <w:rFonts w:ascii="Century Gothic" w:eastAsia="Century Gothic" w:hAnsi="Century Gothic" w:cs="Century Gothic"/>
          <w:color w:val="548DD4"/>
          <w:sz w:val="16"/>
        </w:rPr>
        <w:t xml:space="preserve">Qui, quand, avec quelles données, dans quel ordre, etc. </w:t>
      </w:r>
    </w:p>
    <w:p w14:paraId="41D94879" w14:textId="77777777" w:rsidR="009D5508" w:rsidRDefault="002575D6">
      <w:pPr>
        <w:pStyle w:val="Titre3"/>
        <w:ind w:left="563"/>
      </w:pPr>
      <w:del w:id="156" w:author="L’auteur" w:date="2024-03-05T15:43:00Z">
        <w:r>
          <w:lastRenderedPageBreak/>
          <w:delText>5</w:delText>
        </w:r>
      </w:del>
      <w:ins w:id="157" w:author="L’auteur" w:date="2024-03-05T15:43:00Z">
        <w:r w:rsidR="000C4BEE">
          <w:t>6</w:t>
        </w:r>
      </w:ins>
      <w:r w:rsidR="000C4BEE">
        <w:t>.2</w:t>
      </w:r>
      <w:r w:rsidR="000C4BEE">
        <w:rPr>
          <w:rFonts w:ascii="Arial" w:eastAsia="Arial" w:hAnsi="Arial" w:cs="Arial"/>
        </w:rPr>
        <w:t xml:space="preserve"> </w:t>
      </w:r>
      <w:r w:rsidR="000C4BEE">
        <w:t xml:space="preserve">Dossier des tests </w:t>
      </w:r>
    </w:p>
    <w:p w14:paraId="41D9487A" w14:textId="77777777" w:rsidR="009D5508" w:rsidRDefault="000C4BEE">
      <w:pPr>
        <w:spacing w:after="280" w:line="249" w:lineRule="auto"/>
        <w:ind w:left="1412" w:right="6" w:hanging="10"/>
        <w:jc w:val="both"/>
      </w:pPr>
      <w:r>
        <w:rPr>
          <w:rFonts w:ascii="Century Gothic" w:eastAsia="Century Gothic" w:hAnsi="Century Gothic" w:cs="Century Gothic"/>
          <w:color w:val="548DD4"/>
          <w:sz w:val="16"/>
        </w:rPr>
        <w:t xml:space="preserve">On dresse le bilan des tests effectués (qui, quand, avec quelles données…) sous forme de procédure. Lorsque cela est possible, fournir un tableau des tests effectués avec les résultats obtenus et les actions à entreprendre en conséquence (et une estimation de leur durée). Expliquer les raisons si des tests prévus n'ont pas pu être </w:t>
      </w:r>
      <w:proofErr w:type="gramStart"/>
      <w:r>
        <w:rPr>
          <w:rFonts w:ascii="Century Gothic" w:eastAsia="Century Gothic" w:hAnsi="Century Gothic" w:cs="Century Gothic"/>
          <w:color w:val="548DD4"/>
          <w:sz w:val="16"/>
        </w:rPr>
        <w:t>effectués .</w:t>
      </w:r>
      <w:proofErr w:type="gramEnd"/>
      <w:r>
        <w:rPr>
          <w:rFonts w:ascii="Century Gothic" w:eastAsia="Century Gothic" w:hAnsi="Century Gothic" w:cs="Century Gothic"/>
          <w:color w:val="548DD4"/>
          <w:sz w:val="16"/>
        </w:rPr>
        <w:t xml:space="preserve"> </w:t>
      </w:r>
    </w:p>
    <w:p w14:paraId="41D9487B" w14:textId="77777777" w:rsidR="009D5508" w:rsidRDefault="002575D6">
      <w:pPr>
        <w:pStyle w:val="Titre3"/>
        <w:ind w:left="563"/>
      </w:pPr>
      <w:del w:id="158" w:author="L’auteur" w:date="2024-03-05T15:43:00Z">
        <w:r>
          <w:delText>5</w:delText>
        </w:r>
      </w:del>
      <w:ins w:id="159" w:author="L’auteur" w:date="2024-03-05T15:43:00Z">
        <w:r w:rsidR="000C4BEE">
          <w:t>6</w:t>
        </w:r>
      </w:ins>
      <w:r w:rsidR="000C4BEE">
        <w:t>.3</w:t>
      </w:r>
      <w:r w:rsidR="000C4BEE">
        <w:rPr>
          <w:rFonts w:ascii="Arial" w:eastAsia="Arial" w:hAnsi="Arial" w:cs="Arial"/>
        </w:rPr>
        <w:t xml:space="preserve"> </w:t>
      </w:r>
      <w:r w:rsidR="000C4BEE">
        <w:t xml:space="preserve">Problèmes restants </w:t>
      </w:r>
    </w:p>
    <w:p w14:paraId="41D9487C" w14:textId="77777777" w:rsidR="009D5508" w:rsidRDefault="000C4BEE">
      <w:pPr>
        <w:spacing w:after="11" w:line="249" w:lineRule="auto"/>
        <w:ind w:left="1412" w:right="6" w:hanging="10"/>
        <w:jc w:val="both"/>
      </w:pPr>
      <w:r>
        <w:rPr>
          <w:rFonts w:ascii="Century Gothic" w:eastAsia="Century Gothic" w:hAnsi="Century Gothic" w:cs="Century Gothic"/>
          <w:color w:val="548DD4"/>
          <w:sz w:val="16"/>
        </w:rPr>
        <w:t xml:space="preserve">Liste des bugs répertoriés avec </w:t>
      </w:r>
    </w:p>
    <w:p w14:paraId="41D9487D" w14:textId="77777777" w:rsidR="009D5508" w:rsidRDefault="000C4BEE">
      <w:pPr>
        <w:numPr>
          <w:ilvl w:val="0"/>
          <w:numId w:val="6"/>
        </w:numPr>
        <w:spacing w:after="11" w:line="249" w:lineRule="auto"/>
        <w:ind w:right="6" w:hanging="360"/>
        <w:jc w:val="both"/>
        <w:pPrChange w:id="160" w:author="L’auteur" w:date="2024-03-05T15:43:00Z">
          <w:pPr>
            <w:numPr>
              <w:numId w:val="13"/>
            </w:numPr>
            <w:spacing w:after="11" w:line="249" w:lineRule="auto"/>
            <w:ind w:left="2137" w:right="6" w:hanging="360"/>
            <w:jc w:val="both"/>
          </w:pPr>
        </w:pPrChange>
      </w:pPr>
      <w:r>
        <w:rPr>
          <w:rFonts w:ascii="Century Gothic" w:eastAsia="Century Gothic" w:hAnsi="Century Gothic" w:cs="Century Gothic"/>
          <w:color w:val="548DD4"/>
          <w:sz w:val="16"/>
        </w:rPr>
        <w:t xml:space="preserve">Date de découverte </w:t>
      </w:r>
    </w:p>
    <w:p w14:paraId="41D9487E" w14:textId="77777777" w:rsidR="009D5508" w:rsidRDefault="000C4BEE">
      <w:pPr>
        <w:numPr>
          <w:ilvl w:val="0"/>
          <w:numId w:val="6"/>
        </w:numPr>
        <w:spacing w:after="11" w:line="249" w:lineRule="auto"/>
        <w:ind w:right="6" w:hanging="360"/>
        <w:jc w:val="both"/>
        <w:pPrChange w:id="161" w:author="L’auteur" w:date="2024-03-05T15:43:00Z">
          <w:pPr>
            <w:numPr>
              <w:numId w:val="13"/>
            </w:numPr>
            <w:spacing w:after="11" w:line="249" w:lineRule="auto"/>
            <w:ind w:left="2137" w:right="6" w:hanging="360"/>
            <w:jc w:val="both"/>
          </w:pPr>
        </w:pPrChange>
      </w:pPr>
      <w:r>
        <w:rPr>
          <w:rFonts w:ascii="Century Gothic" w:eastAsia="Century Gothic" w:hAnsi="Century Gothic" w:cs="Century Gothic"/>
          <w:color w:val="548DD4"/>
          <w:sz w:val="16"/>
        </w:rPr>
        <w:t xml:space="preserve">Impact </w:t>
      </w:r>
    </w:p>
    <w:p w14:paraId="41D9487F" w14:textId="77777777" w:rsidR="009D5508" w:rsidRDefault="000C4BEE">
      <w:pPr>
        <w:numPr>
          <w:ilvl w:val="0"/>
          <w:numId w:val="6"/>
        </w:numPr>
        <w:spacing w:after="11" w:line="249" w:lineRule="auto"/>
        <w:ind w:right="6" w:hanging="360"/>
        <w:jc w:val="both"/>
        <w:pPrChange w:id="162" w:author="L’auteur" w:date="2024-03-05T15:43:00Z">
          <w:pPr>
            <w:numPr>
              <w:numId w:val="13"/>
            </w:numPr>
            <w:spacing w:after="11" w:line="249" w:lineRule="auto"/>
            <w:ind w:left="2137" w:right="6" w:hanging="360"/>
            <w:jc w:val="both"/>
          </w:pPr>
        </w:pPrChange>
      </w:pPr>
      <w:r>
        <w:rPr>
          <w:rFonts w:ascii="Century Gothic" w:eastAsia="Century Gothic" w:hAnsi="Century Gothic" w:cs="Century Gothic"/>
          <w:color w:val="548DD4"/>
          <w:sz w:val="16"/>
        </w:rPr>
        <w:t xml:space="preserve">Comment le contourner </w:t>
      </w:r>
    </w:p>
    <w:p w14:paraId="41D94880" w14:textId="77777777" w:rsidR="009D5508" w:rsidRDefault="000C4BEE">
      <w:pPr>
        <w:numPr>
          <w:ilvl w:val="0"/>
          <w:numId w:val="6"/>
        </w:numPr>
        <w:spacing w:after="365" w:line="249" w:lineRule="auto"/>
        <w:ind w:right="6" w:hanging="360"/>
        <w:jc w:val="both"/>
        <w:pPrChange w:id="163" w:author="L’auteur" w:date="2024-03-05T15:43:00Z">
          <w:pPr>
            <w:numPr>
              <w:numId w:val="13"/>
            </w:numPr>
            <w:spacing w:after="365" w:line="249" w:lineRule="auto"/>
            <w:ind w:left="2137" w:right="6" w:hanging="360"/>
            <w:jc w:val="both"/>
          </w:pPr>
        </w:pPrChange>
      </w:pPr>
      <w:r>
        <w:rPr>
          <w:rFonts w:ascii="Century Gothic" w:eastAsia="Century Gothic" w:hAnsi="Century Gothic" w:cs="Century Gothic"/>
          <w:color w:val="548DD4"/>
          <w:sz w:val="16"/>
        </w:rPr>
        <w:t xml:space="preserve">Piste de résolution </w:t>
      </w:r>
    </w:p>
    <w:p w14:paraId="41D94881" w14:textId="77777777" w:rsidR="009D5508" w:rsidRDefault="002575D6">
      <w:pPr>
        <w:pStyle w:val="Titre2"/>
        <w:tabs>
          <w:tab w:val="center" w:pos="1622"/>
        </w:tabs>
        <w:ind w:left="-15" w:firstLine="0"/>
      </w:pPr>
      <w:del w:id="164" w:author="L’auteur" w:date="2024-03-05T15:43:00Z">
        <w:r>
          <w:delText>6</w:delText>
        </w:r>
      </w:del>
      <w:ins w:id="165" w:author="L’auteur" w:date="2024-03-05T15:43:00Z">
        <w:r w:rsidR="000C4BEE">
          <w:t>7</w:t>
        </w:r>
      </w:ins>
      <w:r w:rsidR="000C4BEE">
        <w:rPr>
          <w:rFonts w:ascii="Arial" w:eastAsia="Arial" w:hAnsi="Arial" w:cs="Arial"/>
        </w:rPr>
        <w:t xml:space="preserve"> </w:t>
      </w:r>
      <w:r w:rsidR="000C4BEE">
        <w:rPr>
          <w:rFonts w:ascii="Arial" w:eastAsia="Arial" w:hAnsi="Arial" w:cs="Arial"/>
        </w:rPr>
        <w:tab/>
      </w:r>
      <w:r w:rsidR="000C4BEE">
        <w:t xml:space="preserve">CONCLUSION </w:t>
      </w:r>
    </w:p>
    <w:p w14:paraId="41D94882" w14:textId="77777777" w:rsidR="009D5508" w:rsidRDefault="002575D6">
      <w:pPr>
        <w:pStyle w:val="Titre3"/>
        <w:ind w:left="563"/>
      </w:pPr>
      <w:del w:id="166" w:author="L’auteur" w:date="2024-03-05T15:43:00Z">
        <w:r>
          <w:delText>6</w:delText>
        </w:r>
      </w:del>
      <w:ins w:id="167" w:author="L’auteur" w:date="2024-03-05T15:43:00Z">
        <w:r w:rsidR="000C4BEE">
          <w:t>7</w:t>
        </w:r>
      </w:ins>
      <w:r w:rsidR="000C4BEE">
        <w:t>.1</w:t>
      </w:r>
      <w:r w:rsidR="000C4BEE">
        <w:rPr>
          <w:rFonts w:ascii="Arial" w:eastAsia="Arial" w:hAnsi="Arial" w:cs="Arial"/>
        </w:rPr>
        <w:t xml:space="preserve"> </w:t>
      </w:r>
      <w:r w:rsidR="000C4BEE">
        <w:t xml:space="preserve">Bilan des fonctionnalités demandées </w:t>
      </w:r>
    </w:p>
    <w:p w14:paraId="41D94883" w14:textId="77777777" w:rsidR="009D5508" w:rsidRDefault="000C4BEE">
      <w:pPr>
        <w:spacing w:after="3" w:line="249" w:lineRule="auto"/>
        <w:ind w:left="1412" w:right="7" w:hanging="10"/>
        <w:jc w:val="both"/>
      </w:pPr>
      <w:r>
        <w:rPr>
          <w:rFonts w:ascii="Century Gothic" w:eastAsia="Century Gothic" w:hAnsi="Century Gothic" w:cs="Century Gothic"/>
          <w:color w:val="548DD4"/>
          <w:sz w:val="16"/>
        </w:rPr>
        <w:t xml:space="preserve">Il s’agit de reprendre point par point les fonctionnalités décrites dans les spécifications de départ et de définir si elles sont atteintes ou pas, et pourquoi. </w:t>
      </w:r>
    </w:p>
    <w:p w14:paraId="41D94884" w14:textId="77777777" w:rsidR="009D5508" w:rsidRDefault="000C4BEE">
      <w:pPr>
        <w:spacing w:after="280" w:line="249" w:lineRule="auto"/>
        <w:ind w:left="1412" w:right="7" w:hanging="10"/>
        <w:jc w:val="both"/>
      </w:pPr>
      <w:r>
        <w:rPr>
          <w:rFonts w:ascii="Century Gothic" w:eastAsia="Century Gothic" w:hAnsi="Century Gothic" w:cs="Century Gothic"/>
          <w:color w:val="548DD4"/>
          <w:sz w:val="16"/>
        </w:rPr>
        <w:t xml:space="preserve">Si ce n’est pas le cas, estimer en « % » ou en « temps supplémentaire » le travail qu’il reste à accomplir pour terminer le tout. </w:t>
      </w:r>
    </w:p>
    <w:p w14:paraId="41D94885" w14:textId="77777777" w:rsidR="009D5508" w:rsidRDefault="002575D6">
      <w:pPr>
        <w:pStyle w:val="Titre3"/>
        <w:ind w:left="563"/>
      </w:pPr>
      <w:del w:id="168" w:author="L’auteur" w:date="2024-03-05T15:43:00Z">
        <w:r>
          <w:delText>6</w:delText>
        </w:r>
      </w:del>
      <w:ins w:id="169" w:author="L’auteur" w:date="2024-03-05T15:43:00Z">
        <w:r w:rsidR="000C4BEE">
          <w:t>7</w:t>
        </w:r>
      </w:ins>
      <w:r w:rsidR="000C4BEE">
        <w:t>.2</w:t>
      </w:r>
      <w:r w:rsidR="000C4BEE">
        <w:rPr>
          <w:rFonts w:ascii="Arial" w:eastAsia="Arial" w:hAnsi="Arial" w:cs="Arial"/>
        </w:rPr>
        <w:t xml:space="preserve"> </w:t>
      </w:r>
      <w:r w:rsidR="000C4BEE">
        <w:t xml:space="preserve">Bilan de la planification </w:t>
      </w:r>
    </w:p>
    <w:p w14:paraId="41D94886" w14:textId="77777777" w:rsidR="009D5508" w:rsidRDefault="000C4BEE">
      <w:pPr>
        <w:spacing w:after="280" w:line="249" w:lineRule="auto"/>
        <w:ind w:left="1412" w:right="6" w:hanging="10"/>
        <w:jc w:val="both"/>
      </w:pPr>
      <w:r>
        <w:rPr>
          <w:rFonts w:ascii="Century Gothic" w:eastAsia="Century Gothic" w:hAnsi="Century Gothic" w:cs="Century Gothic"/>
          <w:color w:val="548DD4"/>
          <w:sz w:val="16"/>
        </w:rPr>
        <w:t xml:space="preserve">Distinguer et expliquer les tâches qui ont généré des retards ou de l'avance dans la gestion du projet. Indiquer les différences entre les planifications initiales et détaillées avec le journal de travail. </w:t>
      </w:r>
    </w:p>
    <w:p w14:paraId="41D94887" w14:textId="77777777" w:rsidR="009D5508" w:rsidRDefault="002575D6">
      <w:pPr>
        <w:pStyle w:val="Titre3"/>
        <w:ind w:left="563"/>
      </w:pPr>
      <w:del w:id="170" w:author="L’auteur" w:date="2024-03-05T15:43:00Z">
        <w:r>
          <w:delText>6</w:delText>
        </w:r>
      </w:del>
      <w:ins w:id="171" w:author="L’auteur" w:date="2024-03-05T15:43:00Z">
        <w:r w:rsidR="000C4BEE">
          <w:t>7</w:t>
        </w:r>
      </w:ins>
      <w:r w:rsidR="000C4BEE">
        <w:t>.3</w:t>
      </w:r>
      <w:r w:rsidR="000C4BEE">
        <w:rPr>
          <w:rFonts w:ascii="Arial" w:eastAsia="Arial" w:hAnsi="Arial" w:cs="Arial"/>
        </w:rPr>
        <w:t xml:space="preserve"> </w:t>
      </w:r>
      <w:r w:rsidR="000C4BEE">
        <w:t xml:space="preserve">Bilan personnel </w:t>
      </w:r>
    </w:p>
    <w:p w14:paraId="41D94888" w14:textId="77777777" w:rsidR="009D5508" w:rsidRDefault="000C4BEE">
      <w:pPr>
        <w:spacing w:after="3" w:line="249" w:lineRule="auto"/>
        <w:ind w:left="1412" w:right="7" w:hanging="10"/>
        <w:jc w:val="both"/>
      </w:pPr>
      <w:r>
        <w:rPr>
          <w:rFonts w:ascii="Century Gothic" w:eastAsia="Century Gothic" w:hAnsi="Century Gothic" w:cs="Century Gothic"/>
          <w:color w:val="548DD4"/>
          <w:sz w:val="16"/>
        </w:rPr>
        <w:t xml:space="preserve">Si c’était à </w:t>
      </w:r>
      <w:proofErr w:type="gramStart"/>
      <w:r>
        <w:rPr>
          <w:rFonts w:ascii="Century Gothic" w:eastAsia="Century Gothic" w:hAnsi="Century Gothic" w:cs="Century Gothic"/>
          <w:color w:val="548DD4"/>
          <w:sz w:val="16"/>
        </w:rPr>
        <w:t>refaire:</w:t>
      </w:r>
      <w:proofErr w:type="gramEnd"/>
      <w:r>
        <w:rPr>
          <w:rFonts w:ascii="Century Gothic" w:eastAsia="Century Gothic" w:hAnsi="Century Gothic" w:cs="Century Gothic"/>
          <w:color w:val="548DD4"/>
          <w:sz w:val="16"/>
        </w:rPr>
        <w:t xml:space="preserve"> </w:t>
      </w:r>
    </w:p>
    <w:p w14:paraId="41D94889" w14:textId="77777777" w:rsidR="009D5508" w:rsidRDefault="000C4BEE">
      <w:pPr>
        <w:numPr>
          <w:ilvl w:val="0"/>
          <w:numId w:val="7"/>
        </w:numPr>
        <w:spacing w:after="3" w:line="249" w:lineRule="auto"/>
        <w:ind w:right="7" w:hanging="360"/>
        <w:jc w:val="both"/>
        <w:pPrChange w:id="172" w:author="L’auteur" w:date="2024-03-05T15:43:00Z">
          <w:pPr>
            <w:numPr>
              <w:numId w:val="14"/>
            </w:numPr>
            <w:spacing w:after="3" w:line="249" w:lineRule="auto"/>
            <w:ind w:left="2137" w:right="7" w:hanging="360"/>
            <w:jc w:val="both"/>
          </w:pPr>
        </w:pPrChange>
      </w:pPr>
      <w:r>
        <w:rPr>
          <w:rFonts w:ascii="Century Gothic" w:eastAsia="Century Gothic" w:hAnsi="Century Gothic" w:cs="Century Gothic"/>
          <w:color w:val="548DD4"/>
          <w:sz w:val="16"/>
        </w:rPr>
        <w:t xml:space="preserve">Qu’est-ce qu’il faudrait garder ? Les plus et les moins ? </w:t>
      </w:r>
    </w:p>
    <w:p w14:paraId="41D9488A" w14:textId="77777777" w:rsidR="009D5508" w:rsidRDefault="000C4BEE">
      <w:pPr>
        <w:numPr>
          <w:ilvl w:val="0"/>
          <w:numId w:val="7"/>
        </w:numPr>
        <w:spacing w:after="3" w:line="249" w:lineRule="auto"/>
        <w:ind w:right="7" w:hanging="360"/>
        <w:jc w:val="both"/>
        <w:pPrChange w:id="173" w:author="L’auteur" w:date="2024-03-05T15:43:00Z">
          <w:pPr>
            <w:numPr>
              <w:numId w:val="14"/>
            </w:numPr>
            <w:spacing w:after="3" w:line="249" w:lineRule="auto"/>
            <w:ind w:left="2137" w:right="7" w:hanging="360"/>
            <w:jc w:val="both"/>
          </w:pPr>
        </w:pPrChange>
      </w:pPr>
      <w:r>
        <w:rPr>
          <w:rFonts w:ascii="Century Gothic" w:eastAsia="Century Gothic" w:hAnsi="Century Gothic" w:cs="Century Gothic"/>
          <w:color w:val="548DD4"/>
          <w:sz w:val="16"/>
        </w:rPr>
        <w:t xml:space="preserve">Qu’est-ce qu’il faudrait gérer, réaliser ou traiter différemment ? </w:t>
      </w:r>
    </w:p>
    <w:p w14:paraId="41D9488B" w14:textId="77777777" w:rsidR="009D5508" w:rsidRDefault="000C4BEE">
      <w:pPr>
        <w:spacing w:after="3" w:line="249" w:lineRule="auto"/>
        <w:ind w:left="1412" w:right="7" w:hanging="10"/>
        <w:jc w:val="both"/>
      </w:pPr>
      <w:r>
        <w:rPr>
          <w:rFonts w:ascii="Century Gothic" w:eastAsia="Century Gothic" w:hAnsi="Century Gothic" w:cs="Century Gothic"/>
          <w:color w:val="548DD4"/>
          <w:sz w:val="16"/>
        </w:rPr>
        <w:t xml:space="preserve">Qu’est que ce projet m’a appris ? </w:t>
      </w:r>
    </w:p>
    <w:p w14:paraId="41D9488C" w14:textId="77777777" w:rsidR="009D5508" w:rsidRDefault="000C4BEE">
      <w:pPr>
        <w:spacing w:after="381" w:line="249" w:lineRule="auto"/>
        <w:ind w:left="1412" w:right="2844" w:hanging="10"/>
        <w:jc w:val="both"/>
      </w:pPr>
      <w:proofErr w:type="gramStart"/>
      <w:r>
        <w:rPr>
          <w:rFonts w:ascii="Century Gothic" w:eastAsia="Century Gothic" w:hAnsi="Century Gothic" w:cs="Century Gothic"/>
          <w:color w:val="548DD4"/>
          <w:sz w:val="16"/>
        </w:rPr>
        <w:t>Suite à</w:t>
      </w:r>
      <w:proofErr w:type="gramEnd"/>
      <w:r>
        <w:rPr>
          <w:rFonts w:ascii="Century Gothic" w:eastAsia="Century Gothic" w:hAnsi="Century Gothic" w:cs="Century Gothic"/>
          <w:color w:val="548DD4"/>
          <w:sz w:val="16"/>
        </w:rPr>
        <w:t xml:space="preserve"> donner, améliorations souhaitables, … Remerciements, signature, etc. </w:t>
      </w:r>
    </w:p>
    <w:p w14:paraId="41D9488D" w14:textId="77777777" w:rsidR="009D5508" w:rsidRDefault="002575D6">
      <w:pPr>
        <w:pStyle w:val="Titre2"/>
        <w:tabs>
          <w:tab w:val="center" w:pos="1095"/>
        </w:tabs>
        <w:ind w:left="-15" w:firstLine="0"/>
      </w:pPr>
      <w:del w:id="174" w:author="L’auteur" w:date="2024-03-05T15:43:00Z">
        <w:r>
          <w:delText>7</w:delText>
        </w:r>
      </w:del>
      <w:ins w:id="175" w:author="L’auteur" w:date="2024-03-05T15:43:00Z">
        <w:r w:rsidR="000C4BEE">
          <w:t>8</w:t>
        </w:r>
      </w:ins>
      <w:r w:rsidR="000C4BEE">
        <w:rPr>
          <w:rFonts w:ascii="Arial" w:eastAsia="Arial" w:hAnsi="Arial" w:cs="Arial"/>
        </w:rPr>
        <w:t xml:space="preserve"> </w:t>
      </w:r>
      <w:r w:rsidR="000C4BEE">
        <w:rPr>
          <w:rFonts w:ascii="Arial" w:eastAsia="Arial" w:hAnsi="Arial" w:cs="Arial"/>
        </w:rPr>
        <w:tab/>
      </w:r>
      <w:r w:rsidR="000C4BEE">
        <w:t xml:space="preserve">DIVERS </w:t>
      </w:r>
    </w:p>
    <w:p w14:paraId="41D9488E" w14:textId="77777777" w:rsidR="009D5508" w:rsidRDefault="002575D6">
      <w:pPr>
        <w:pStyle w:val="Titre3"/>
        <w:ind w:left="563"/>
      </w:pPr>
      <w:del w:id="176" w:author="L’auteur" w:date="2024-03-05T15:43:00Z">
        <w:r>
          <w:delText>7</w:delText>
        </w:r>
      </w:del>
      <w:ins w:id="177" w:author="L’auteur" w:date="2024-03-05T15:43:00Z">
        <w:r w:rsidR="000C4BEE">
          <w:t>8</w:t>
        </w:r>
      </w:ins>
      <w:r w:rsidR="000C4BEE">
        <w:t>.1</w:t>
      </w:r>
      <w:r w:rsidR="000C4BEE">
        <w:rPr>
          <w:rFonts w:ascii="Arial" w:eastAsia="Arial" w:hAnsi="Arial" w:cs="Arial"/>
        </w:rPr>
        <w:t xml:space="preserve"> </w:t>
      </w:r>
      <w:r w:rsidR="000C4BEE">
        <w:t xml:space="preserve">Journal de travail </w:t>
      </w:r>
    </w:p>
    <w:p w14:paraId="41D9488F" w14:textId="77777777" w:rsidR="009D5508" w:rsidRDefault="000C4BEE">
      <w:pPr>
        <w:spacing w:after="279" w:line="249" w:lineRule="auto"/>
        <w:ind w:left="1412" w:right="7" w:hanging="10"/>
        <w:jc w:val="both"/>
      </w:pPr>
      <w:r>
        <w:rPr>
          <w:rFonts w:ascii="Century Gothic" w:eastAsia="Century Gothic" w:hAnsi="Century Gothic" w:cs="Century Gothic"/>
          <w:color w:val="548DD4"/>
          <w:sz w:val="16"/>
        </w:rPr>
        <w:t xml:space="preserve">Date, activité (description qui permet de reproduire le cheminement du projet), durée, liens et références sur des documents externes. Lorsqu’une activité de recherches a été entreprise, il convient d’énumérer ce qui a été trouvé, avec les références. </w:t>
      </w:r>
    </w:p>
    <w:p w14:paraId="41D94890" w14:textId="77777777" w:rsidR="009D5508" w:rsidRDefault="002575D6">
      <w:pPr>
        <w:spacing w:after="0"/>
        <w:ind w:left="563" w:hanging="10"/>
      </w:pPr>
      <w:del w:id="178" w:author="L’auteur" w:date="2024-03-05T15:43:00Z">
        <w:r>
          <w:rPr>
            <w:rFonts w:ascii="Century Gothic" w:eastAsia="Century Gothic" w:hAnsi="Century Gothic" w:cs="Century Gothic"/>
            <w:b/>
            <w:sz w:val="28"/>
          </w:rPr>
          <w:delText>7</w:delText>
        </w:r>
      </w:del>
      <w:ins w:id="179" w:author="L’auteur" w:date="2024-03-05T15:43:00Z">
        <w:r w:rsidR="000C4BEE">
          <w:rPr>
            <w:rFonts w:ascii="Century Gothic" w:eastAsia="Century Gothic" w:hAnsi="Century Gothic" w:cs="Century Gothic"/>
            <w:b/>
            <w:sz w:val="28"/>
          </w:rPr>
          <w:t>8</w:t>
        </w:r>
      </w:ins>
      <w:r w:rsidR="000C4BEE">
        <w:rPr>
          <w:rFonts w:ascii="Century Gothic" w:eastAsia="Century Gothic" w:hAnsi="Century Gothic" w:cs="Century Gothic"/>
          <w:b/>
          <w:sz w:val="28"/>
        </w:rPr>
        <w:t>.2</w:t>
      </w:r>
      <w:r w:rsidR="000C4BEE">
        <w:rPr>
          <w:rFonts w:ascii="Arial" w:eastAsia="Arial" w:hAnsi="Arial" w:cs="Arial"/>
          <w:b/>
          <w:sz w:val="28"/>
        </w:rPr>
        <w:t xml:space="preserve"> </w:t>
      </w:r>
      <w:r w:rsidR="000C4BEE">
        <w:rPr>
          <w:rFonts w:ascii="Century Gothic" w:eastAsia="Century Gothic" w:hAnsi="Century Gothic" w:cs="Century Gothic"/>
          <w:b/>
          <w:sz w:val="28"/>
        </w:rPr>
        <w:t xml:space="preserve">Bibliographie </w:t>
      </w:r>
    </w:p>
    <w:p w14:paraId="41D94891" w14:textId="77777777" w:rsidR="009D5508" w:rsidRDefault="000C4BEE">
      <w:pPr>
        <w:spacing w:after="276" w:line="249" w:lineRule="auto"/>
        <w:ind w:left="1412" w:right="6" w:hanging="10"/>
        <w:jc w:val="both"/>
      </w:pPr>
      <w:r>
        <w:rPr>
          <w:rFonts w:ascii="Century Gothic" w:eastAsia="Century Gothic" w:hAnsi="Century Gothic" w:cs="Century Gothic"/>
          <w:color w:val="548DD4"/>
          <w:sz w:val="16"/>
        </w:rPr>
        <w:t xml:space="preserve">Références des livres, revues et publications utilisés durant le projet. </w:t>
      </w:r>
    </w:p>
    <w:p w14:paraId="41D94892" w14:textId="77777777" w:rsidR="009D5508" w:rsidRDefault="002575D6">
      <w:pPr>
        <w:spacing w:after="0"/>
        <w:ind w:left="563" w:hanging="10"/>
      </w:pPr>
      <w:del w:id="180" w:author="L’auteur" w:date="2024-03-05T15:43:00Z">
        <w:r>
          <w:rPr>
            <w:rFonts w:ascii="Century Gothic" w:eastAsia="Century Gothic" w:hAnsi="Century Gothic" w:cs="Century Gothic"/>
            <w:b/>
            <w:sz w:val="28"/>
          </w:rPr>
          <w:delText>7</w:delText>
        </w:r>
      </w:del>
      <w:ins w:id="181" w:author="L’auteur" w:date="2024-03-05T15:43:00Z">
        <w:r w:rsidR="000C4BEE">
          <w:rPr>
            <w:rFonts w:ascii="Century Gothic" w:eastAsia="Century Gothic" w:hAnsi="Century Gothic" w:cs="Century Gothic"/>
            <w:b/>
            <w:sz w:val="28"/>
          </w:rPr>
          <w:t>8</w:t>
        </w:r>
      </w:ins>
      <w:r w:rsidR="000C4BEE">
        <w:rPr>
          <w:rFonts w:ascii="Century Gothic" w:eastAsia="Century Gothic" w:hAnsi="Century Gothic" w:cs="Century Gothic"/>
          <w:b/>
          <w:sz w:val="28"/>
        </w:rPr>
        <w:t>.3</w:t>
      </w:r>
      <w:r w:rsidR="000C4BEE">
        <w:rPr>
          <w:rFonts w:ascii="Arial" w:eastAsia="Arial" w:hAnsi="Arial" w:cs="Arial"/>
          <w:b/>
          <w:sz w:val="28"/>
        </w:rPr>
        <w:t xml:space="preserve"> </w:t>
      </w:r>
      <w:r w:rsidR="000C4BEE">
        <w:rPr>
          <w:rFonts w:ascii="Century Gothic" w:eastAsia="Century Gothic" w:hAnsi="Century Gothic" w:cs="Century Gothic"/>
          <w:b/>
          <w:sz w:val="28"/>
        </w:rPr>
        <w:t xml:space="preserve">Webographie </w:t>
      </w:r>
    </w:p>
    <w:p w14:paraId="41D94893" w14:textId="77777777" w:rsidR="009D5508" w:rsidRDefault="000C4BEE">
      <w:pPr>
        <w:spacing w:after="11" w:line="249" w:lineRule="auto"/>
        <w:ind w:left="1412" w:right="6" w:hanging="10"/>
        <w:jc w:val="both"/>
      </w:pPr>
      <w:r>
        <w:rPr>
          <w:rFonts w:ascii="Century Gothic" w:eastAsia="Century Gothic" w:hAnsi="Century Gothic" w:cs="Century Gothic"/>
          <w:color w:val="548DD4"/>
          <w:sz w:val="16"/>
        </w:rPr>
        <w:t xml:space="preserve">Références des sites Internet consultés durant le projet. </w:t>
      </w:r>
    </w:p>
    <w:p w14:paraId="41D94894" w14:textId="77777777" w:rsidR="009D5508" w:rsidRDefault="002575D6">
      <w:pPr>
        <w:pStyle w:val="Titre2"/>
        <w:tabs>
          <w:tab w:val="center" w:pos="1281"/>
        </w:tabs>
        <w:spacing w:after="0"/>
        <w:ind w:left="-15" w:firstLine="0"/>
      </w:pPr>
      <w:del w:id="182" w:author="L’auteur" w:date="2024-03-05T15:43:00Z">
        <w:r>
          <w:delText>8</w:delText>
        </w:r>
      </w:del>
      <w:ins w:id="183" w:author="L’auteur" w:date="2024-03-05T15:43:00Z">
        <w:r w:rsidR="000C4BEE">
          <w:t>9</w:t>
        </w:r>
      </w:ins>
      <w:r w:rsidR="000C4BEE">
        <w:rPr>
          <w:rFonts w:ascii="Arial" w:eastAsia="Arial" w:hAnsi="Arial" w:cs="Arial"/>
        </w:rPr>
        <w:t xml:space="preserve"> </w:t>
      </w:r>
      <w:r w:rsidR="000C4BEE">
        <w:rPr>
          <w:rFonts w:ascii="Arial" w:eastAsia="Arial" w:hAnsi="Arial" w:cs="Arial"/>
        </w:rPr>
        <w:tab/>
      </w:r>
      <w:r w:rsidR="000C4BEE">
        <w:t xml:space="preserve">ANNEXES </w:t>
      </w:r>
    </w:p>
    <w:p w14:paraId="41D94895" w14:textId="77777777" w:rsidR="009D5508" w:rsidRDefault="000C4BEE">
      <w:pPr>
        <w:spacing w:after="11" w:line="249" w:lineRule="auto"/>
        <w:ind w:left="1412" w:right="6" w:hanging="10"/>
        <w:jc w:val="both"/>
      </w:pPr>
      <w:proofErr w:type="gramStart"/>
      <w:r>
        <w:rPr>
          <w:rFonts w:ascii="Century Gothic" w:eastAsia="Century Gothic" w:hAnsi="Century Gothic" w:cs="Century Gothic"/>
          <w:color w:val="548DD4"/>
          <w:sz w:val="16"/>
        </w:rPr>
        <w:t>Listing</w:t>
      </w:r>
      <w:proofErr w:type="gramEnd"/>
      <w:r>
        <w:rPr>
          <w:rFonts w:ascii="Century Gothic" w:eastAsia="Century Gothic" w:hAnsi="Century Gothic" w:cs="Century Gothic"/>
          <w:color w:val="548DD4"/>
          <w:sz w:val="16"/>
        </w:rPr>
        <w:t xml:space="preserve"> du code source (partiel ou, plus rarement complet) </w:t>
      </w:r>
    </w:p>
    <w:p w14:paraId="41D94896" w14:textId="77777777" w:rsidR="009D5508" w:rsidRDefault="000C4BEE">
      <w:pPr>
        <w:spacing w:after="3" w:line="249" w:lineRule="auto"/>
        <w:ind w:left="1412" w:right="7" w:hanging="10"/>
        <w:jc w:val="both"/>
      </w:pPr>
      <w:r>
        <w:rPr>
          <w:rFonts w:ascii="Century Gothic" w:eastAsia="Century Gothic" w:hAnsi="Century Gothic" w:cs="Century Gothic"/>
          <w:color w:val="548DD4"/>
          <w:sz w:val="16"/>
        </w:rPr>
        <w:t xml:space="preserve">Guide(s) d’utilisation et/ou guide de l’administrateur </w:t>
      </w:r>
    </w:p>
    <w:p w14:paraId="41D94897" w14:textId="77777777" w:rsidR="009D5508" w:rsidRDefault="000C4BEE">
      <w:pPr>
        <w:spacing w:after="11" w:line="249" w:lineRule="auto"/>
        <w:ind w:left="1412" w:right="665" w:hanging="10"/>
        <w:jc w:val="both"/>
      </w:pPr>
      <w:r>
        <w:rPr>
          <w:rFonts w:ascii="Century Gothic" w:eastAsia="Century Gothic" w:hAnsi="Century Gothic" w:cs="Century Gothic"/>
          <w:color w:val="548DD4"/>
          <w:sz w:val="16"/>
        </w:rPr>
        <w:t xml:space="preserve">Etat ou « dump » de la configuration des équipements (routeur, switch, robot, etc.). Extraits de catalogue, documentation de fabricant, etc. </w:t>
      </w:r>
    </w:p>
    <w:p w14:paraId="41D94898" w14:textId="77777777" w:rsidR="009D5508" w:rsidRDefault="000C4BEE">
      <w:pPr>
        <w:spacing w:after="0"/>
        <w:ind w:left="1417"/>
      </w:pPr>
      <w:r>
        <w:rPr>
          <w:rFonts w:ascii="Century Gothic" w:eastAsia="Century Gothic" w:hAnsi="Century Gothic" w:cs="Century Gothic"/>
          <w:color w:val="548DD4"/>
          <w:sz w:val="16"/>
        </w:rPr>
        <w:t xml:space="preserve"> </w:t>
      </w:r>
    </w:p>
    <w:sectPr w:rsidR="009D5508">
      <w:headerReference w:type="even" r:id="rId12"/>
      <w:headerReference w:type="default" r:id="rId13"/>
      <w:footerReference w:type="even" r:id="rId14"/>
      <w:footerReference w:type="default" r:id="rId15"/>
      <w:headerReference w:type="first" r:id="rId16"/>
      <w:footerReference w:type="first" r:id="rId17"/>
      <w:pgSz w:w="11908" w:h="16836"/>
      <w:pgMar w:top="758" w:right="1406" w:bottom="70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48A2" w14:textId="77777777" w:rsidR="000C4BEE" w:rsidRDefault="000C4BEE">
      <w:pPr>
        <w:spacing w:after="0" w:line="240" w:lineRule="auto"/>
      </w:pPr>
      <w:r>
        <w:separator/>
      </w:r>
    </w:p>
  </w:endnote>
  <w:endnote w:type="continuationSeparator" w:id="0">
    <w:p w14:paraId="41D948A3" w14:textId="77777777" w:rsidR="000C4BEE" w:rsidRDefault="000C4BEE">
      <w:pPr>
        <w:spacing w:after="0" w:line="240" w:lineRule="auto"/>
      </w:pPr>
      <w:r>
        <w:continuationSeparator/>
      </w:r>
    </w:p>
  </w:endnote>
  <w:endnote w:type="continuationNotice" w:id="1">
    <w:p w14:paraId="41D948A4" w14:textId="77777777" w:rsidR="000C4BEE" w:rsidRDefault="000C4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48A7" w14:textId="77777777" w:rsidR="009D5508" w:rsidRDefault="000C4BEE">
    <w:pPr>
      <w:tabs>
        <w:tab w:val="center" w:pos="4738"/>
        <w:tab w:val="right" w:pos="9086"/>
      </w:tabs>
      <w:spacing w:after="17"/>
    </w:pPr>
    <w:r>
      <w:rPr>
        <w:noProof/>
      </w:rPr>
      <mc:AlternateContent>
        <mc:Choice Requires="wpg">
          <w:drawing>
            <wp:anchor distT="0" distB="0" distL="114300" distR="114300" simplePos="0" relativeHeight="251660288" behindDoc="0" locked="0" layoutInCell="1" allowOverlap="1" wp14:anchorId="41D948B5" wp14:editId="41D948B6">
              <wp:simplePos x="0" y="0"/>
              <wp:positionH relativeFrom="page">
                <wp:posOffset>899477</wp:posOffset>
              </wp:positionH>
              <wp:positionV relativeFrom="page">
                <wp:posOffset>9834562</wp:posOffset>
              </wp:positionV>
              <wp:extent cx="5762562" cy="5080"/>
              <wp:effectExtent l="0" t="0" r="0" b="0"/>
              <wp:wrapSquare wrapText="bothSides"/>
              <wp:docPr id="19061" name="Groupe 19061"/>
              <wp:cNvGraphicFramePr/>
              <a:graphic xmlns:a="http://schemas.openxmlformats.org/drawingml/2006/main">
                <a:graphicData uri="http://schemas.microsoft.com/office/word/2010/wordprocessingGroup">
                  <wpg:wgp>
                    <wpg:cNvGrpSpPr/>
                    <wpg:grpSpPr>
                      <a:xfrm>
                        <a:off x="0" y="0"/>
                        <a:ext cx="5762562" cy="5080"/>
                        <a:chOff x="0" y="0"/>
                        <a:chExt cx="5762562" cy="5080"/>
                      </a:xfrm>
                    </wpg:grpSpPr>
                    <wps:wsp>
                      <wps:cNvPr id="19657" name="Shape 19657"/>
                      <wps:cNvSpPr/>
                      <wps:spPr>
                        <a:xfrm>
                          <a:off x="0" y="0"/>
                          <a:ext cx="2179955" cy="9144"/>
                        </a:xfrm>
                        <a:custGeom>
                          <a:avLst/>
                          <a:gdLst/>
                          <a:ahLst/>
                          <a:cxnLst/>
                          <a:rect l="0" t="0" r="0" b="0"/>
                          <a:pathLst>
                            <a:path w="2179955" h="9144">
                              <a:moveTo>
                                <a:pt x="0" y="0"/>
                              </a:moveTo>
                              <a:lnTo>
                                <a:pt x="2179955" y="0"/>
                              </a:lnTo>
                              <a:lnTo>
                                <a:pt x="2179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8" name="Shape 19658"/>
                      <wps:cNvSpPr/>
                      <wps:spPr>
                        <a:xfrm>
                          <a:off x="21800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9" name="Shape 19659"/>
                      <wps:cNvSpPr/>
                      <wps:spPr>
                        <a:xfrm>
                          <a:off x="2185099" y="0"/>
                          <a:ext cx="1654175" cy="9144"/>
                        </a:xfrm>
                        <a:custGeom>
                          <a:avLst/>
                          <a:gdLst/>
                          <a:ahLst/>
                          <a:cxnLst/>
                          <a:rect l="0" t="0" r="0" b="0"/>
                          <a:pathLst>
                            <a:path w="1654175" h="9144">
                              <a:moveTo>
                                <a:pt x="0" y="0"/>
                              </a:moveTo>
                              <a:lnTo>
                                <a:pt x="1654175" y="0"/>
                              </a:lnTo>
                              <a:lnTo>
                                <a:pt x="1654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0" name="Shape 19660"/>
                      <wps:cNvSpPr/>
                      <wps:spPr>
                        <a:xfrm>
                          <a:off x="38392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1" name="Shape 19661"/>
                      <wps:cNvSpPr/>
                      <wps:spPr>
                        <a:xfrm>
                          <a:off x="3844227" y="0"/>
                          <a:ext cx="1918335" cy="9144"/>
                        </a:xfrm>
                        <a:custGeom>
                          <a:avLst/>
                          <a:gdLst/>
                          <a:ahLst/>
                          <a:cxnLst/>
                          <a:rect l="0" t="0" r="0" b="0"/>
                          <a:pathLst>
                            <a:path w="1918335" h="9144">
                              <a:moveTo>
                                <a:pt x="0" y="0"/>
                              </a:moveTo>
                              <a:lnTo>
                                <a:pt x="1918335" y="0"/>
                              </a:lnTo>
                              <a:lnTo>
                                <a:pt x="191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E3650B" id="Groupe 19061" o:spid="_x0000_s1026" style="position:absolute;margin-left:70.8pt;margin-top:774.35pt;width:453.75pt;height:.4pt;z-index:251660288;mso-position-horizontal-relative:page;mso-position-vertical-relative:page" coordsize="576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">
              <v:shape id="Shape 19657" o:spid="_x0000_s1027" style="position:absolute;width:21799;height:91;visibility:visible;mso-wrap-style:square;v-text-anchor:top" coordsize="21799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" path="m,l2179955,r,9144l,9144,,e" fillcolor="black" stroked="f" strokeweight="0">
                <v:stroke miterlimit="83231f" joinstyle="miter"/>
                <v:path arrowok="t" textboxrect="0,0,2179955,9144"/>
              </v:shape>
              <v:shape id="Shape 19658" o:spid="_x0000_s1028" style="position:absolute;left:218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" path="m,l9144,r,9144l,9144,,e" fillcolor="black" stroked="f" strokeweight="0">
                <v:stroke miterlimit="83231f" joinstyle="miter"/>
                <v:path arrowok="t" textboxrect="0,0,9144,9144"/>
              </v:shape>
              <v:shape id="Shape 19659" o:spid="_x0000_s1029" style="position:absolute;left:21850;width:16542;height:91;visibility:visible;mso-wrap-style:square;v-text-anchor:top" coordsize="1654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" path="m,l1654175,r,9144l,9144,,e" fillcolor="black" stroked="f" strokeweight="0">
                <v:stroke miterlimit="83231f" joinstyle="miter"/>
                <v:path arrowok="t" textboxrect="0,0,1654175,9144"/>
              </v:shape>
              <v:shape id="Shape 19660" o:spid="_x0000_s1030" style="position:absolute;left:3839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" path="m,l9144,r,9144l,9144,,e" fillcolor="black" stroked="f" strokeweight="0">
                <v:stroke miterlimit="83231f" joinstyle="miter"/>
                <v:path arrowok="t" textboxrect="0,0,9144,9144"/>
              </v:shape>
              <v:shape id="Shape 19661" o:spid="_x0000_s1031" style="position:absolute;left:38442;width:19183;height:91;visibility:visible;mso-wrap-style:square;v-text-anchor:top" coordsize="1918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" path="m,l1918335,r,9144l,9144,,e" fillcolor="black" stroked="f" strokeweight="0">
                <v:stroke miterlimit="83231f" joinstyle="miter"/>
                <v:path arrowok="t" textboxrect="0,0,1918335,9144"/>
              </v:shape>
              <w10:wrap type="square" anchorx="page" anchory="page"/>
            </v:group>
          </w:pict>
        </mc:Fallback>
      </mc:AlternateContent>
    </w:r>
    <w:r>
      <w:rPr>
        <w:rFonts w:ascii="Century Gothic" w:eastAsia="Century Gothic" w:hAnsi="Century Gothic" w:cs="Century Gothic"/>
        <w:sz w:val="16"/>
      </w:rPr>
      <w:t xml:space="preserve">Auteur :Viktor Guisan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p>
  <w:p w14:paraId="41D948A8" w14:textId="77777777" w:rsidR="009D5508" w:rsidRDefault="000C4BEE">
    <w:pPr>
      <w:tabs>
        <w:tab w:val="center" w:pos="4736"/>
        <w:tab w:val="right" w:pos="9086"/>
      </w:tabs>
      <w:spacing w:after="0"/>
    </w:pPr>
    <w:r>
      <w:rPr>
        <w:rFonts w:ascii="Century Gothic" w:eastAsia="Century Gothic" w:hAnsi="Century Gothic" w:cs="Century Gothic"/>
        <w:sz w:val="16"/>
      </w:rPr>
      <w:t xml:space="preserve">Modifié par : X. CarrelViktor Guisan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11</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19.02.2024 19:05 </w:t>
    </w:r>
  </w:p>
  <w:p w14:paraId="41D948A9" w14:textId="77777777" w:rsidR="009D5508" w:rsidRDefault="000C4BEE">
    <w:pPr>
      <w:tabs>
        <w:tab w:val="right" w:pos="9086"/>
      </w:tabs>
      <w:spacing w:after="0"/>
    </w:pPr>
    <w:r>
      <w:rPr>
        <w:rFonts w:ascii="Century Gothic" w:eastAsia="Century Gothic" w:hAnsi="Century Gothic" w:cs="Century Gothic"/>
        <w:sz w:val="16"/>
      </w:rPr>
      <w:t xml:space="preserve">Version: 3 du 19.02.2024 19:05 </w:t>
    </w:r>
    <w:r>
      <w:rPr>
        <w:rFonts w:ascii="Century Gothic" w:eastAsia="Century Gothic" w:hAnsi="Century Gothic" w:cs="Century Gothic"/>
        <w:sz w:val="16"/>
      </w:rPr>
      <w:tab/>
      <w:t xml:space="preserve">Rapport de projet.docx </w:t>
    </w:r>
  </w:p>
  <w:p w14:paraId="41D948AA" w14:textId="77777777" w:rsidR="009D5508" w:rsidRDefault="000C4BEE">
    <w:pPr>
      <w:spacing w:after="0"/>
    </w:pPr>
    <w:r>
      <w:rPr>
        <w:rFonts w:ascii="Century Gothic" w:eastAsia="Century Gothic" w:hAnsi="Century Gothic" w:cs="Century Gothic"/>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48AB" w14:textId="77777777" w:rsidR="009D5508" w:rsidRDefault="000C4BEE">
    <w:pPr>
      <w:tabs>
        <w:tab w:val="center" w:pos="4738"/>
        <w:tab w:val="right" w:pos="9086"/>
      </w:tabs>
      <w:spacing w:after="17"/>
    </w:pPr>
    <w:r>
      <w:rPr>
        <w:noProof/>
      </w:rPr>
      <mc:AlternateContent>
        <mc:Choice Requires="wpg">
          <w:drawing>
            <wp:anchor distT="0" distB="0" distL="114300" distR="114300" simplePos="0" relativeHeight="251661312" behindDoc="0" locked="0" layoutInCell="1" allowOverlap="1" wp14:anchorId="41D948B7" wp14:editId="41D948B8">
              <wp:simplePos x="0" y="0"/>
              <wp:positionH relativeFrom="page">
                <wp:posOffset>899477</wp:posOffset>
              </wp:positionH>
              <wp:positionV relativeFrom="page">
                <wp:posOffset>9834562</wp:posOffset>
              </wp:positionV>
              <wp:extent cx="5762562" cy="5080"/>
              <wp:effectExtent l="0" t="0" r="0" b="0"/>
              <wp:wrapSquare wrapText="bothSides"/>
              <wp:docPr id="18981" name="Groupe 18981"/>
              <wp:cNvGraphicFramePr/>
              <a:graphic xmlns:a="http://schemas.openxmlformats.org/drawingml/2006/main">
                <a:graphicData uri="http://schemas.microsoft.com/office/word/2010/wordprocessingGroup">
                  <wpg:wgp>
                    <wpg:cNvGrpSpPr/>
                    <wpg:grpSpPr>
                      <a:xfrm>
                        <a:off x="0" y="0"/>
                        <a:ext cx="5762562" cy="5080"/>
                        <a:chOff x="0" y="0"/>
                        <a:chExt cx="5762562" cy="5080"/>
                      </a:xfrm>
                    </wpg:grpSpPr>
                    <wps:wsp>
                      <wps:cNvPr id="19647" name="Shape 19647"/>
                      <wps:cNvSpPr/>
                      <wps:spPr>
                        <a:xfrm>
                          <a:off x="0" y="0"/>
                          <a:ext cx="2179955" cy="9144"/>
                        </a:xfrm>
                        <a:custGeom>
                          <a:avLst/>
                          <a:gdLst/>
                          <a:ahLst/>
                          <a:cxnLst/>
                          <a:rect l="0" t="0" r="0" b="0"/>
                          <a:pathLst>
                            <a:path w="2179955" h="9144">
                              <a:moveTo>
                                <a:pt x="0" y="0"/>
                              </a:moveTo>
                              <a:lnTo>
                                <a:pt x="2179955" y="0"/>
                              </a:lnTo>
                              <a:lnTo>
                                <a:pt x="2179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8" name="Shape 19648"/>
                      <wps:cNvSpPr/>
                      <wps:spPr>
                        <a:xfrm>
                          <a:off x="21800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9" name="Shape 19649"/>
                      <wps:cNvSpPr/>
                      <wps:spPr>
                        <a:xfrm>
                          <a:off x="2185099" y="0"/>
                          <a:ext cx="1654175" cy="9144"/>
                        </a:xfrm>
                        <a:custGeom>
                          <a:avLst/>
                          <a:gdLst/>
                          <a:ahLst/>
                          <a:cxnLst/>
                          <a:rect l="0" t="0" r="0" b="0"/>
                          <a:pathLst>
                            <a:path w="1654175" h="9144">
                              <a:moveTo>
                                <a:pt x="0" y="0"/>
                              </a:moveTo>
                              <a:lnTo>
                                <a:pt x="1654175" y="0"/>
                              </a:lnTo>
                              <a:lnTo>
                                <a:pt x="1654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0" name="Shape 19650"/>
                      <wps:cNvSpPr/>
                      <wps:spPr>
                        <a:xfrm>
                          <a:off x="38392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1" name="Shape 19651"/>
                      <wps:cNvSpPr/>
                      <wps:spPr>
                        <a:xfrm>
                          <a:off x="3844227" y="0"/>
                          <a:ext cx="1918335" cy="9144"/>
                        </a:xfrm>
                        <a:custGeom>
                          <a:avLst/>
                          <a:gdLst/>
                          <a:ahLst/>
                          <a:cxnLst/>
                          <a:rect l="0" t="0" r="0" b="0"/>
                          <a:pathLst>
                            <a:path w="1918335" h="9144">
                              <a:moveTo>
                                <a:pt x="0" y="0"/>
                              </a:moveTo>
                              <a:lnTo>
                                <a:pt x="1918335" y="0"/>
                              </a:lnTo>
                              <a:lnTo>
                                <a:pt x="191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856A0C" id="Groupe 18981" o:spid="_x0000_s1026" style="position:absolute;margin-left:70.8pt;margin-top:774.35pt;width:453.75pt;height:.4pt;z-index:251661312;mso-position-horizontal-relative:page;mso-position-vertical-relative:page" coordsize="576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">
              <v:shape id="Shape 19647" o:spid="_x0000_s1027" style="position:absolute;width:21799;height:91;visibility:visible;mso-wrap-style:square;v-text-anchor:top" coordsize="21799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" path="m,l2179955,r,9144l,9144,,e" fillcolor="black" stroked="f" strokeweight="0">
                <v:stroke miterlimit="83231f" joinstyle="miter"/>
                <v:path arrowok="t" textboxrect="0,0,2179955,9144"/>
              </v:shape>
              <v:shape id="Shape 19648" o:spid="_x0000_s1028" style="position:absolute;left:218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" path="m,l9144,r,9144l,9144,,e" fillcolor="black" stroked="f" strokeweight="0">
                <v:stroke miterlimit="83231f" joinstyle="miter"/>
                <v:path arrowok="t" textboxrect="0,0,9144,9144"/>
              </v:shape>
              <v:shape id="Shape 19649" o:spid="_x0000_s1029" style="position:absolute;left:21850;width:16542;height:91;visibility:visible;mso-wrap-style:square;v-text-anchor:top" coordsize="1654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" path="m,l1654175,r,9144l,9144,,e" fillcolor="black" stroked="f" strokeweight="0">
                <v:stroke miterlimit="83231f" joinstyle="miter"/>
                <v:path arrowok="t" textboxrect="0,0,1654175,9144"/>
              </v:shape>
              <v:shape id="Shape 19650" o:spid="_x0000_s1030" style="position:absolute;left:3839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" path="m,l9144,r,9144l,9144,,e" fillcolor="black" stroked="f" strokeweight="0">
                <v:stroke miterlimit="83231f" joinstyle="miter"/>
                <v:path arrowok="t" textboxrect="0,0,9144,9144"/>
              </v:shape>
              <v:shape id="Shape 19651" o:spid="_x0000_s1031" style="position:absolute;left:38442;width:19183;height:91;visibility:visible;mso-wrap-style:square;v-text-anchor:top" coordsize="1918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" path="m,l1918335,r,9144l,9144,,e" fillcolor="black" stroked="f" strokeweight="0">
                <v:stroke miterlimit="83231f" joinstyle="miter"/>
                <v:path arrowok="t" textboxrect="0,0,1918335,9144"/>
              </v:shape>
              <w10:wrap type="square" anchorx="page" anchory="page"/>
            </v:group>
          </w:pict>
        </mc:Fallback>
      </mc:AlternateContent>
    </w:r>
    <w:r>
      <w:rPr>
        <w:rFonts w:ascii="Century Gothic" w:eastAsia="Century Gothic" w:hAnsi="Century Gothic" w:cs="Century Gothic"/>
        <w:sz w:val="16"/>
      </w:rPr>
      <w:t xml:space="preserve">Auteur :Viktor Guisan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p>
  <w:p w14:paraId="41D948AC" w14:textId="77777777" w:rsidR="009D5508" w:rsidRDefault="000C4BEE">
    <w:pPr>
      <w:tabs>
        <w:tab w:val="center" w:pos="4736"/>
        <w:tab w:val="right" w:pos="9086"/>
      </w:tabs>
      <w:spacing w:after="0"/>
    </w:pPr>
    <w:r>
      <w:rPr>
        <w:rFonts w:ascii="Century Gothic" w:eastAsia="Century Gothic" w:hAnsi="Century Gothic" w:cs="Century Gothic"/>
        <w:sz w:val="16"/>
      </w:rPr>
      <w:t xml:space="preserve">Modifié par : X. CarrelViktor Guisan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11</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19.02.2024 19:05 </w:t>
    </w:r>
  </w:p>
  <w:p w14:paraId="41D948AD" w14:textId="77777777" w:rsidR="009D5508" w:rsidRDefault="000C4BEE">
    <w:pPr>
      <w:tabs>
        <w:tab w:val="right" w:pos="9086"/>
      </w:tabs>
      <w:spacing w:after="0"/>
    </w:pPr>
    <w:r>
      <w:rPr>
        <w:rFonts w:ascii="Century Gothic" w:eastAsia="Century Gothic" w:hAnsi="Century Gothic" w:cs="Century Gothic"/>
        <w:sz w:val="16"/>
      </w:rPr>
      <w:t xml:space="preserve">Version: 3 du 19.02.2024 19:05 </w:t>
    </w:r>
    <w:r>
      <w:rPr>
        <w:rFonts w:ascii="Century Gothic" w:eastAsia="Century Gothic" w:hAnsi="Century Gothic" w:cs="Century Gothic"/>
        <w:sz w:val="16"/>
      </w:rPr>
      <w:tab/>
      <w:t xml:space="preserve">Rapport de projet.docx </w:t>
    </w:r>
  </w:p>
  <w:p w14:paraId="41D948AE" w14:textId="77777777" w:rsidR="009D5508" w:rsidRDefault="000C4BEE">
    <w:pPr>
      <w:spacing w:after="0"/>
    </w:pPr>
    <w:r>
      <w:rPr>
        <w:rFonts w:ascii="Century Gothic" w:eastAsia="Century Gothic" w:hAnsi="Century Gothic" w:cs="Century Gothic"/>
        <w:sz w:val="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48B0" w14:textId="77777777" w:rsidR="009D5508" w:rsidRDefault="009D55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489F" w14:textId="77777777" w:rsidR="000C4BEE" w:rsidRDefault="000C4BEE">
      <w:pPr>
        <w:spacing w:after="0" w:line="240" w:lineRule="auto"/>
      </w:pPr>
      <w:r>
        <w:separator/>
      </w:r>
    </w:p>
  </w:footnote>
  <w:footnote w:type="continuationSeparator" w:id="0">
    <w:p w14:paraId="41D948A0" w14:textId="77777777" w:rsidR="000C4BEE" w:rsidRDefault="000C4BEE">
      <w:pPr>
        <w:spacing w:after="0" w:line="240" w:lineRule="auto"/>
      </w:pPr>
      <w:r>
        <w:continuationSeparator/>
      </w:r>
    </w:p>
  </w:footnote>
  <w:footnote w:type="continuationNotice" w:id="1">
    <w:p w14:paraId="41D948A1" w14:textId="77777777" w:rsidR="000C4BEE" w:rsidRDefault="000C4B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48A5" w14:textId="77777777" w:rsidR="009D5508" w:rsidRDefault="000C4BEE">
    <w:pPr>
      <w:spacing w:after="0"/>
    </w:pPr>
    <w:r>
      <w:rPr>
        <w:noProof/>
      </w:rPr>
      <mc:AlternateContent>
        <mc:Choice Requires="wpg">
          <w:drawing>
            <wp:anchor distT="0" distB="0" distL="114300" distR="114300" simplePos="0" relativeHeight="251658240" behindDoc="0" locked="0" layoutInCell="1" allowOverlap="1" wp14:anchorId="41D948B1" wp14:editId="41D948B2">
              <wp:simplePos x="0" y="0"/>
              <wp:positionH relativeFrom="page">
                <wp:posOffset>891858</wp:posOffset>
              </wp:positionH>
              <wp:positionV relativeFrom="page">
                <wp:posOffset>458470</wp:posOffset>
              </wp:positionV>
              <wp:extent cx="5770309" cy="352198"/>
              <wp:effectExtent l="0" t="0" r="0" b="0"/>
              <wp:wrapSquare wrapText="bothSides"/>
              <wp:docPr id="19031" name="Groupe 19031"/>
              <wp:cNvGraphicFramePr/>
              <a:graphic xmlns:a="http://schemas.openxmlformats.org/drawingml/2006/main">
                <a:graphicData uri="http://schemas.microsoft.com/office/word/2010/wordprocessingGroup">
                  <wpg:wgp>
                    <wpg:cNvGrpSpPr/>
                    <wpg:grpSpPr>
                      <a:xfrm>
                        <a:off x="0" y="0"/>
                        <a:ext cx="5770309" cy="352198"/>
                        <a:chOff x="0" y="0"/>
                        <a:chExt cx="5770309" cy="352198"/>
                      </a:xfrm>
                    </wpg:grpSpPr>
                    <wps:wsp>
                      <wps:cNvPr id="19038" name="Rectangle 19038"/>
                      <wps:cNvSpPr/>
                      <wps:spPr>
                        <a:xfrm>
                          <a:off x="76200" y="89281"/>
                          <a:ext cx="531121" cy="240862"/>
                        </a:xfrm>
                        <a:prstGeom prst="rect">
                          <a:avLst/>
                        </a:prstGeom>
                        <a:ln>
                          <a:noFill/>
                        </a:ln>
                      </wps:spPr>
                      <wps:txbx>
                        <w:txbxContent>
                          <w:p w14:paraId="41D948BC" w14:textId="77777777" w:rsidR="009D5508" w:rsidRDefault="000C4BEE">
                            <w:r>
                              <w:rPr>
                                <w:sz w:val="28"/>
                              </w:rPr>
                              <w:t>ETML</w:t>
                            </w:r>
                          </w:p>
                        </w:txbxContent>
                      </wps:txbx>
                      <wps:bodyPr horzOverflow="overflow" vert="horz" lIns="0" tIns="0" rIns="0" bIns="0" rtlCol="0">
                        <a:noAutofit/>
                      </wps:bodyPr>
                    </wps:wsp>
                    <wps:wsp>
                      <wps:cNvPr id="19039" name="Rectangle 19039"/>
                      <wps:cNvSpPr/>
                      <wps:spPr>
                        <a:xfrm>
                          <a:off x="477457" y="89281"/>
                          <a:ext cx="53443" cy="240862"/>
                        </a:xfrm>
                        <a:prstGeom prst="rect">
                          <a:avLst/>
                        </a:prstGeom>
                        <a:ln>
                          <a:noFill/>
                        </a:ln>
                      </wps:spPr>
                      <wps:txbx>
                        <w:txbxContent>
                          <w:p w14:paraId="41D948BD" w14:textId="77777777" w:rsidR="009D5508" w:rsidRDefault="000C4BEE">
                            <w:r>
                              <w:rPr>
                                <w:sz w:val="28"/>
                              </w:rPr>
                              <w:t xml:space="preserve"> </w:t>
                            </w:r>
                          </w:p>
                        </w:txbxContent>
                      </wps:txbx>
                      <wps:bodyPr horzOverflow="overflow" vert="horz" lIns="0" tIns="0" rIns="0" bIns="0" rtlCol="0">
                        <a:noAutofit/>
                      </wps:bodyPr>
                    </wps:wsp>
                    <wps:wsp>
                      <wps:cNvPr id="19040" name="Rectangle 19040"/>
                      <wps:cNvSpPr/>
                      <wps:spPr>
                        <a:xfrm>
                          <a:off x="1595819" y="117221"/>
                          <a:ext cx="46788" cy="163879"/>
                        </a:xfrm>
                        <a:prstGeom prst="rect">
                          <a:avLst/>
                        </a:prstGeom>
                        <a:ln>
                          <a:noFill/>
                        </a:ln>
                      </wps:spPr>
                      <wps:txbx>
                        <w:txbxContent>
                          <w:p w14:paraId="41D948BE" w14:textId="77777777" w:rsidR="009D5508" w:rsidRDefault="000C4BEE">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9041" name="Rectangle 19041"/>
                      <wps:cNvSpPr/>
                      <wps:spPr>
                        <a:xfrm>
                          <a:off x="5701601" y="228981"/>
                          <a:ext cx="46788" cy="163879"/>
                        </a:xfrm>
                        <a:prstGeom prst="rect">
                          <a:avLst/>
                        </a:prstGeom>
                        <a:ln>
                          <a:noFill/>
                        </a:ln>
                      </wps:spPr>
                      <wps:txbx>
                        <w:txbxContent>
                          <w:p w14:paraId="41D948BF" w14:textId="77777777" w:rsidR="009D5508" w:rsidRDefault="000C4BEE">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9637" name="Shape 19637"/>
                      <wps:cNvSpPr/>
                      <wps:spPr>
                        <a:xfrm>
                          <a:off x="0" y="334391"/>
                          <a:ext cx="1527175" cy="9144"/>
                        </a:xfrm>
                        <a:custGeom>
                          <a:avLst/>
                          <a:gdLst/>
                          <a:ahLst/>
                          <a:cxnLst/>
                          <a:rect l="0" t="0" r="0" b="0"/>
                          <a:pathLst>
                            <a:path w="1527175" h="9144">
                              <a:moveTo>
                                <a:pt x="0" y="0"/>
                              </a:moveTo>
                              <a:lnTo>
                                <a:pt x="1527175" y="0"/>
                              </a:lnTo>
                              <a:lnTo>
                                <a:pt x="1527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8" name="Shape 19638"/>
                      <wps:cNvSpPr/>
                      <wps:spPr>
                        <a:xfrm>
                          <a:off x="1519619"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9" name="Shape 19639"/>
                      <wps:cNvSpPr/>
                      <wps:spPr>
                        <a:xfrm>
                          <a:off x="1524699" y="334391"/>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0" name="Shape 19640"/>
                      <wps:cNvSpPr/>
                      <wps:spPr>
                        <a:xfrm>
                          <a:off x="4319334"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1" name="Shape 19641"/>
                      <wps:cNvSpPr/>
                      <wps:spPr>
                        <a:xfrm>
                          <a:off x="4324414" y="334391"/>
                          <a:ext cx="1445895" cy="9144"/>
                        </a:xfrm>
                        <a:custGeom>
                          <a:avLst/>
                          <a:gdLst/>
                          <a:ahLst/>
                          <a:cxnLst/>
                          <a:rect l="0" t="0" r="0" b="0"/>
                          <a:pathLst>
                            <a:path w="1445895" h="9144">
                              <a:moveTo>
                                <a:pt x="0" y="0"/>
                              </a:moveTo>
                              <a:lnTo>
                                <a:pt x="1445895" y="0"/>
                              </a:lnTo>
                              <a:lnTo>
                                <a:pt x="1445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037" name="Picture 19037"/>
                        <pic:cNvPicPr/>
                      </pic:nvPicPr>
                      <pic:blipFill>
                        <a:blip r:embed="rId1"/>
                        <a:stretch>
                          <a:fillRect/>
                        </a:stretch>
                      </pic:blipFill>
                      <pic:spPr>
                        <a:xfrm>
                          <a:off x="4651693" y="0"/>
                          <a:ext cx="1046201" cy="315595"/>
                        </a:xfrm>
                        <a:prstGeom prst="rect">
                          <a:avLst/>
                        </a:prstGeom>
                      </pic:spPr>
                    </pic:pic>
                  </wpg:wgp>
                </a:graphicData>
              </a:graphic>
            </wp:anchor>
          </w:drawing>
        </mc:Choice>
        <mc:Fallback>
          <w:pict>
            <v:group w14:anchorId="41D948B1" id="Groupe 19031" o:spid="_x0000_s1031" style="position:absolute;margin-left:70.25pt;margin-top:36.1pt;width:454.35pt;height:27.75pt;z-index:251658240;mso-position-horizontal-relative:page;mso-position-vertical-relative:page" coordsize="57703,3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">
              <v:rect id="Rectangle 19038" o:spid="_x0000_s1032" style="position:absolute;left:762;top:892;width:531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zg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k4nwyjsyg57fAQAA//8DAFBLAQItABQABgAIAAAAIQDb4fbL7gAAAIUBAAATAAAAAAAA&#10;AAAAAAAAAAAAAABbQ29udGVudF9UeXBlc10ueG1sUEsBAi0AFAAGAAgAAAAhAFr0LFu/AAAAFQEA&#10;AAsAAAAAAAAAAAAAAAAAHwEAAF9yZWxzLy5yZWxzUEsBAi0AFAAGAAgAAAAhAAskDODHAAAA3gAA&#10;AA8AAAAAAAAAAAAAAAAABwIAAGRycy9kb3ducmV2LnhtbFBLBQYAAAAAAwADALcAAAD7AgAAAAA=&#10;" filled="f" stroked="f">
                <v:textbox inset="0,0,0,0">
                  <w:txbxContent>
                    <w:p w14:paraId="41D948BC" w14:textId="77777777" w:rsidR="009D5508" w:rsidRDefault="000C4BEE">
                      <w:r>
                        <w:rPr>
                          <w:sz w:val="28"/>
                        </w:rPr>
                        <w:t>ETML</w:t>
                      </w:r>
                    </w:p>
                  </w:txbxContent>
                </v:textbox>
              </v:rect>
              <v:rect id="Rectangle 19039" o:spid="_x0000_s1033" style="position:absolute;left:4774;top:89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" filled="f" stroked="f">
                <v:textbox inset="0,0,0,0">
                  <w:txbxContent>
                    <w:p w14:paraId="41D948BD" w14:textId="77777777" w:rsidR="009D5508" w:rsidRDefault="000C4BEE">
                      <w:r>
                        <w:rPr>
                          <w:sz w:val="28"/>
                        </w:rPr>
                        <w:t xml:space="preserve"> </w:t>
                      </w:r>
                    </w:p>
                  </w:txbxContent>
                </v:textbox>
              </v:rect>
              <v:rect id="Rectangle 19040" o:spid="_x0000_s1034" style="position:absolute;left:15958;top:1172;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" filled="f" stroked="f">
                <v:textbox inset="0,0,0,0">
                  <w:txbxContent>
                    <w:p w14:paraId="41D948BE" w14:textId="77777777" w:rsidR="009D5508" w:rsidRDefault="000C4BEE">
                      <w:r>
                        <w:rPr>
                          <w:rFonts w:ascii="Century Gothic" w:eastAsia="Century Gothic" w:hAnsi="Century Gothic" w:cs="Century Gothic"/>
                          <w:sz w:val="20"/>
                        </w:rPr>
                        <w:t xml:space="preserve"> </w:t>
                      </w:r>
                    </w:p>
                  </w:txbxContent>
                </v:textbox>
              </v:rect>
              <v:rect id="Rectangle 19041" o:spid="_x0000_s1035" style="position:absolute;left:57016;top:2289;width:46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" filled="f" stroked="f">
                <v:textbox inset="0,0,0,0">
                  <w:txbxContent>
                    <w:p w14:paraId="41D948BF" w14:textId="77777777" w:rsidR="009D5508" w:rsidRDefault="000C4BEE">
                      <w:r>
                        <w:rPr>
                          <w:rFonts w:ascii="Century Gothic" w:eastAsia="Century Gothic" w:hAnsi="Century Gothic" w:cs="Century Gothic"/>
                          <w:sz w:val="20"/>
                        </w:rPr>
                        <w:t xml:space="preserve"> </w:t>
                      </w:r>
                    </w:p>
                  </w:txbxContent>
                </v:textbox>
              </v:rect>
              <v:shape id="Shape 19637" o:spid="_x0000_s1036" style="position:absolute;top:3343;width:15271;height:92;visibility:visible;mso-wrap-style:square;v-text-anchor:top" coordsize="1527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" path="m,l1527175,r,9144l,9144,,e" fillcolor="black" stroked="f" strokeweight="0">
                <v:stroke miterlimit="83231f" joinstyle="miter"/>
                <v:path arrowok="t" textboxrect="0,0,1527175,9144"/>
              </v:shape>
              <v:shape id="Shape 19638" o:spid="_x0000_s1037" style="position:absolute;left:15196;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" path="m,l9144,r,9144l,9144,,e" fillcolor="black" stroked="f" strokeweight="0">
                <v:stroke miterlimit="83231f" joinstyle="miter"/>
                <v:path arrowok="t" textboxrect="0,0,9144,9144"/>
              </v:shape>
              <v:shape id="Shape 19639" o:spid="_x0000_s1038" style="position:absolute;left:15246;top:3343;width:28023;height:92;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" path="m,l2802255,r,9144l,9144,,e" fillcolor="black" stroked="f" strokeweight="0">
                <v:stroke miterlimit="83231f" joinstyle="miter"/>
                <v:path arrowok="t" textboxrect="0,0,2802255,9144"/>
              </v:shape>
              <v:shape id="Shape 19640" o:spid="_x0000_s1039" style="position:absolute;left:43193;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" path="m,l9144,r,9144l,9144,,e" fillcolor="black" stroked="f" strokeweight="0">
                <v:stroke miterlimit="83231f" joinstyle="miter"/>
                <v:path arrowok="t" textboxrect="0,0,9144,9144"/>
              </v:shape>
              <v:shape id="Shape 19641" o:spid="_x0000_s1040" style="position:absolute;left:43244;top:3343;width:14459;height:92;visibility:visible;mso-wrap-style:square;v-text-anchor:top" coordsize="14458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" path="m,l1445895,r,9144l,9144,,e" fillcolor="black" stroked="f" strokeweight="0">
                <v:stroke miterlimit="83231f" joinstyle="miter"/>
                <v:path arrowok="t" textboxrect="0,0,144589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37" o:spid="_x0000_s1041" type="#_x0000_t75" style="position:absolute;left:46516;width:10462;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">
                <v:imagedata r:id="rId2" o:title=""/>
              </v:shape>
              <w10:wrap type="square" anchorx="page" anchory="page"/>
            </v:group>
          </w:pict>
        </mc:Fallback>
      </mc:AlternateContent>
    </w:r>
    <w:r>
      <w:rPr>
        <w:rFonts w:ascii="Century Gothic" w:eastAsia="Century Gothic" w:hAnsi="Century Gothic" w:cs="Century Gothi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48A6" w14:textId="77777777" w:rsidR="009D5508" w:rsidRDefault="000C4BEE">
    <w:pPr>
      <w:spacing w:after="0"/>
    </w:pPr>
    <w:r>
      <w:rPr>
        <w:noProof/>
      </w:rPr>
      <mc:AlternateContent>
        <mc:Choice Requires="wpg">
          <w:drawing>
            <wp:anchor distT="0" distB="0" distL="114300" distR="114300" simplePos="0" relativeHeight="251659264" behindDoc="0" locked="0" layoutInCell="1" allowOverlap="1" wp14:anchorId="41D948B3" wp14:editId="41D948B4">
              <wp:simplePos x="0" y="0"/>
              <wp:positionH relativeFrom="page">
                <wp:posOffset>891858</wp:posOffset>
              </wp:positionH>
              <wp:positionV relativeFrom="page">
                <wp:posOffset>458470</wp:posOffset>
              </wp:positionV>
              <wp:extent cx="5770309" cy="352198"/>
              <wp:effectExtent l="0" t="0" r="0" b="0"/>
              <wp:wrapSquare wrapText="bothSides"/>
              <wp:docPr id="18951" name="Groupe 18951"/>
              <wp:cNvGraphicFramePr/>
              <a:graphic xmlns:a="http://schemas.openxmlformats.org/drawingml/2006/main">
                <a:graphicData uri="http://schemas.microsoft.com/office/word/2010/wordprocessingGroup">
                  <wpg:wgp>
                    <wpg:cNvGrpSpPr/>
                    <wpg:grpSpPr>
                      <a:xfrm>
                        <a:off x="0" y="0"/>
                        <a:ext cx="5770309" cy="352198"/>
                        <a:chOff x="0" y="0"/>
                        <a:chExt cx="5770309" cy="352198"/>
                      </a:xfrm>
                    </wpg:grpSpPr>
                    <wps:wsp>
                      <wps:cNvPr id="18958" name="Rectangle 18958"/>
                      <wps:cNvSpPr/>
                      <wps:spPr>
                        <a:xfrm>
                          <a:off x="76200" y="89281"/>
                          <a:ext cx="531121" cy="240862"/>
                        </a:xfrm>
                        <a:prstGeom prst="rect">
                          <a:avLst/>
                        </a:prstGeom>
                        <a:ln>
                          <a:noFill/>
                        </a:ln>
                      </wps:spPr>
                      <wps:txbx>
                        <w:txbxContent>
                          <w:p w14:paraId="41D948C0" w14:textId="77777777" w:rsidR="009D5508" w:rsidRDefault="000C4BEE">
                            <w:r>
                              <w:rPr>
                                <w:sz w:val="28"/>
                              </w:rPr>
                              <w:t>ETML</w:t>
                            </w:r>
                          </w:p>
                        </w:txbxContent>
                      </wps:txbx>
                      <wps:bodyPr horzOverflow="overflow" vert="horz" lIns="0" tIns="0" rIns="0" bIns="0" rtlCol="0">
                        <a:noAutofit/>
                      </wps:bodyPr>
                    </wps:wsp>
                    <wps:wsp>
                      <wps:cNvPr id="18959" name="Rectangle 18959"/>
                      <wps:cNvSpPr/>
                      <wps:spPr>
                        <a:xfrm>
                          <a:off x="477457" y="89281"/>
                          <a:ext cx="53443" cy="240862"/>
                        </a:xfrm>
                        <a:prstGeom prst="rect">
                          <a:avLst/>
                        </a:prstGeom>
                        <a:ln>
                          <a:noFill/>
                        </a:ln>
                      </wps:spPr>
                      <wps:txbx>
                        <w:txbxContent>
                          <w:p w14:paraId="41D948C1" w14:textId="77777777" w:rsidR="009D5508" w:rsidRDefault="000C4BEE">
                            <w:r>
                              <w:rPr>
                                <w:sz w:val="28"/>
                              </w:rPr>
                              <w:t xml:space="preserve"> </w:t>
                            </w:r>
                          </w:p>
                        </w:txbxContent>
                      </wps:txbx>
                      <wps:bodyPr horzOverflow="overflow" vert="horz" lIns="0" tIns="0" rIns="0" bIns="0" rtlCol="0">
                        <a:noAutofit/>
                      </wps:bodyPr>
                    </wps:wsp>
                    <wps:wsp>
                      <wps:cNvPr id="18960" name="Rectangle 18960"/>
                      <wps:cNvSpPr/>
                      <wps:spPr>
                        <a:xfrm>
                          <a:off x="1595819" y="117221"/>
                          <a:ext cx="46788" cy="163879"/>
                        </a:xfrm>
                        <a:prstGeom prst="rect">
                          <a:avLst/>
                        </a:prstGeom>
                        <a:ln>
                          <a:noFill/>
                        </a:ln>
                      </wps:spPr>
                      <wps:txbx>
                        <w:txbxContent>
                          <w:p w14:paraId="41D948C2" w14:textId="77777777" w:rsidR="009D5508" w:rsidRDefault="000C4BEE">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8961" name="Rectangle 18961"/>
                      <wps:cNvSpPr/>
                      <wps:spPr>
                        <a:xfrm>
                          <a:off x="5701601" y="228981"/>
                          <a:ext cx="46788" cy="163879"/>
                        </a:xfrm>
                        <a:prstGeom prst="rect">
                          <a:avLst/>
                        </a:prstGeom>
                        <a:ln>
                          <a:noFill/>
                        </a:ln>
                      </wps:spPr>
                      <wps:txbx>
                        <w:txbxContent>
                          <w:p w14:paraId="41D948C3" w14:textId="77777777" w:rsidR="009D5508" w:rsidRDefault="000C4BEE">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9627" name="Shape 19627"/>
                      <wps:cNvSpPr/>
                      <wps:spPr>
                        <a:xfrm>
                          <a:off x="0" y="334391"/>
                          <a:ext cx="1527175" cy="9144"/>
                        </a:xfrm>
                        <a:custGeom>
                          <a:avLst/>
                          <a:gdLst/>
                          <a:ahLst/>
                          <a:cxnLst/>
                          <a:rect l="0" t="0" r="0" b="0"/>
                          <a:pathLst>
                            <a:path w="1527175" h="9144">
                              <a:moveTo>
                                <a:pt x="0" y="0"/>
                              </a:moveTo>
                              <a:lnTo>
                                <a:pt x="1527175" y="0"/>
                              </a:lnTo>
                              <a:lnTo>
                                <a:pt x="1527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8" name="Shape 19628"/>
                      <wps:cNvSpPr/>
                      <wps:spPr>
                        <a:xfrm>
                          <a:off x="1519619"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9" name="Shape 19629"/>
                      <wps:cNvSpPr/>
                      <wps:spPr>
                        <a:xfrm>
                          <a:off x="1524699" y="334391"/>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0" name="Shape 19630"/>
                      <wps:cNvSpPr/>
                      <wps:spPr>
                        <a:xfrm>
                          <a:off x="4319334"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1" name="Shape 19631"/>
                      <wps:cNvSpPr/>
                      <wps:spPr>
                        <a:xfrm>
                          <a:off x="4324414" y="334391"/>
                          <a:ext cx="1445895" cy="9144"/>
                        </a:xfrm>
                        <a:custGeom>
                          <a:avLst/>
                          <a:gdLst/>
                          <a:ahLst/>
                          <a:cxnLst/>
                          <a:rect l="0" t="0" r="0" b="0"/>
                          <a:pathLst>
                            <a:path w="1445895" h="9144">
                              <a:moveTo>
                                <a:pt x="0" y="0"/>
                              </a:moveTo>
                              <a:lnTo>
                                <a:pt x="1445895" y="0"/>
                              </a:lnTo>
                              <a:lnTo>
                                <a:pt x="1445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957" name="Picture 18957"/>
                        <pic:cNvPicPr/>
                      </pic:nvPicPr>
                      <pic:blipFill>
                        <a:blip r:embed="rId1"/>
                        <a:stretch>
                          <a:fillRect/>
                        </a:stretch>
                      </pic:blipFill>
                      <pic:spPr>
                        <a:xfrm>
                          <a:off x="4651693" y="0"/>
                          <a:ext cx="1046201" cy="315595"/>
                        </a:xfrm>
                        <a:prstGeom prst="rect">
                          <a:avLst/>
                        </a:prstGeom>
                      </pic:spPr>
                    </pic:pic>
                  </wpg:wgp>
                </a:graphicData>
              </a:graphic>
            </wp:anchor>
          </w:drawing>
        </mc:Choice>
        <mc:Fallback>
          <w:pict>
            <v:group w14:anchorId="41D948B3" id="Groupe 18951" o:spid="_x0000_s1042" style="position:absolute;margin-left:70.25pt;margin-top:36.1pt;width:454.35pt;height:27.75pt;z-index:251659264;mso-position-horizontal-relative:page;mso-position-vertical-relative:page" coordsize="57703,3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">
              <v:rect id="Rectangle 18958" o:spid="_x0000_s1043" style="position:absolute;left:762;top:892;width:531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RXyAAAAN4AAAAPAAAAZHJzL2Rvd25yZXYueG1sRI9Pa8JA&#10;EMXvgt9hmUJvummh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B+30RXyAAAAN4A&#10;AAAPAAAAAAAAAAAAAAAAAAcCAABkcnMvZG93bnJldi54bWxQSwUGAAAAAAMAAwC3AAAA/AIAAAAA&#10;" filled="f" stroked="f">
                <v:textbox inset="0,0,0,0">
                  <w:txbxContent>
                    <w:p w14:paraId="41D948C0" w14:textId="77777777" w:rsidR="009D5508" w:rsidRDefault="000C4BEE">
                      <w:r>
                        <w:rPr>
                          <w:sz w:val="28"/>
                        </w:rPr>
                        <w:t>ETML</w:t>
                      </w:r>
                    </w:p>
                  </w:txbxContent>
                </v:textbox>
              </v:rect>
              <v:rect id="Rectangle 18959" o:spid="_x0000_s1044" style="position:absolute;left:4774;top:89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MxQAAAN4AAAAPAAAAZHJzL2Rvd25yZXYueG1sRE9La8JA&#10;EL4X+h+WKfRWNy1U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ARk+HMxQAAAN4AAAAP&#10;AAAAAAAAAAAAAAAAAAcCAABkcnMvZG93bnJldi54bWxQSwUGAAAAAAMAAwC3AAAA+QIAAAAA&#10;" filled="f" stroked="f">
                <v:textbox inset="0,0,0,0">
                  <w:txbxContent>
                    <w:p w14:paraId="41D948C1" w14:textId="77777777" w:rsidR="009D5508" w:rsidRDefault="000C4BEE">
                      <w:r>
                        <w:rPr>
                          <w:sz w:val="28"/>
                        </w:rPr>
                        <w:t xml:space="preserve"> </w:t>
                      </w:r>
                    </w:p>
                  </w:txbxContent>
                </v:textbox>
              </v:rect>
              <v:rect id="Rectangle 18960" o:spid="_x0000_s1045" style="position:absolute;left:15958;top:1172;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" filled="f" stroked="f">
                <v:textbox inset="0,0,0,0">
                  <w:txbxContent>
                    <w:p w14:paraId="41D948C2" w14:textId="77777777" w:rsidR="009D5508" w:rsidRDefault="000C4BEE">
                      <w:r>
                        <w:rPr>
                          <w:rFonts w:ascii="Century Gothic" w:eastAsia="Century Gothic" w:hAnsi="Century Gothic" w:cs="Century Gothic"/>
                          <w:sz w:val="20"/>
                        </w:rPr>
                        <w:t xml:space="preserve"> </w:t>
                      </w:r>
                    </w:p>
                  </w:txbxContent>
                </v:textbox>
              </v:rect>
              <v:rect id="Rectangle 18961" o:spid="_x0000_s1046" style="position:absolute;left:57016;top:2289;width:46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" filled="f" stroked="f">
                <v:textbox inset="0,0,0,0">
                  <w:txbxContent>
                    <w:p w14:paraId="41D948C3" w14:textId="77777777" w:rsidR="009D5508" w:rsidRDefault="000C4BEE">
                      <w:r>
                        <w:rPr>
                          <w:rFonts w:ascii="Century Gothic" w:eastAsia="Century Gothic" w:hAnsi="Century Gothic" w:cs="Century Gothic"/>
                          <w:sz w:val="20"/>
                        </w:rPr>
                        <w:t xml:space="preserve"> </w:t>
                      </w:r>
                    </w:p>
                  </w:txbxContent>
                </v:textbox>
              </v:rect>
              <v:shape id="Shape 19627" o:spid="_x0000_s1047" style="position:absolute;top:3343;width:15271;height:92;visibility:visible;mso-wrap-style:square;v-text-anchor:top" coordsize="1527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" path="m,l1527175,r,9144l,9144,,e" fillcolor="black" stroked="f" strokeweight="0">
                <v:stroke miterlimit="83231f" joinstyle="miter"/>
                <v:path arrowok="t" textboxrect="0,0,1527175,9144"/>
              </v:shape>
              <v:shape id="Shape 19628" o:spid="_x0000_s1048" style="position:absolute;left:15196;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" path="m,l9144,r,9144l,9144,,e" fillcolor="black" stroked="f" strokeweight="0">
                <v:stroke miterlimit="83231f" joinstyle="miter"/>
                <v:path arrowok="t" textboxrect="0,0,9144,9144"/>
              </v:shape>
              <v:shape id="Shape 19629" o:spid="_x0000_s1049" style="position:absolute;left:15246;top:3343;width:28023;height:92;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" path="m,l2802255,r,9144l,9144,,e" fillcolor="black" stroked="f" strokeweight="0">
                <v:stroke miterlimit="83231f" joinstyle="miter"/>
                <v:path arrowok="t" textboxrect="0,0,2802255,9144"/>
              </v:shape>
              <v:shape id="Shape 19630" o:spid="_x0000_s1050" style="position:absolute;left:43193;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" path="m,l9144,r,9144l,9144,,e" fillcolor="black" stroked="f" strokeweight="0">
                <v:stroke miterlimit="83231f" joinstyle="miter"/>
                <v:path arrowok="t" textboxrect="0,0,9144,9144"/>
              </v:shape>
              <v:shape id="Shape 19631" o:spid="_x0000_s1051" style="position:absolute;left:43244;top:3343;width:14459;height:92;visibility:visible;mso-wrap-style:square;v-text-anchor:top" coordsize="14458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" path="m,l1445895,r,9144l,9144,,e" fillcolor="black" stroked="f" strokeweight="0">
                <v:stroke miterlimit="83231f" joinstyle="miter"/>
                <v:path arrowok="t" textboxrect="0,0,144589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57" o:spid="_x0000_s1052" type="#_x0000_t75" style="position:absolute;left:46516;width:10462;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">
                <v:imagedata r:id="rId2" o:title=""/>
              </v:shape>
              <w10:wrap type="square" anchorx="page" anchory="page"/>
            </v:group>
          </w:pict>
        </mc:Fallback>
      </mc:AlternateContent>
    </w:r>
    <w:r>
      <w:rPr>
        <w:rFonts w:ascii="Century Gothic" w:eastAsia="Century Gothic" w:hAnsi="Century Gothic" w:cs="Century Gothi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48AF" w14:textId="77777777" w:rsidR="009D5508" w:rsidRDefault="009D55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8E6"/>
    <w:multiLevelType w:val="multilevel"/>
    <w:tmpl w:val="AE98A548"/>
    <w:lvl w:ilvl="0">
      <w:start w:val="2"/>
      <w:numFmt w:val="decimal"/>
      <w:lvlText w:val="%1"/>
      <w:lvlJc w:val="left"/>
      <w:pPr>
        <w:ind w:left="4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95"/>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F15EE1"/>
    <w:multiLevelType w:val="hybridMultilevel"/>
    <w:tmpl w:val="4E8256B2"/>
    <w:lvl w:ilvl="0" w:tplc="6C927B1E">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B12C5176">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6F58E150">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43CC3C54">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E9642502">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1498671A">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E1B8FAD0">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AFD2A3B2">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83F25FAA">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2" w15:restartNumberingAfterBreak="0">
    <w:nsid w:val="1C5F240F"/>
    <w:multiLevelType w:val="hybridMultilevel"/>
    <w:tmpl w:val="12D6E2DA"/>
    <w:lvl w:ilvl="0" w:tplc="40125E42">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775436BA">
      <w:start w:val="1"/>
      <w:numFmt w:val="bullet"/>
      <w:lvlText w:val="o"/>
      <w:lvlJc w:val="left"/>
      <w:pPr>
        <w:ind w:left="285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E88A8620">
      <w:start w:val="1"/>
      <w:numFmt w:val="bullet"/>
      <w:lvlText w:val="▪"/>
      <w:lvlJc w:val="left"/>
      <w:pPr>
        <w:ind w:left="35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F52E686C">
      <w:start w:val="1"/>
      <w:numFmt w:val="bullet"/>
      <w:lvlText w:val="•"/>
      <w:lvlJc w:val="left"/>
      <w:pPr>
        <w:ind w:left="429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56D81AFE">
      <w:start w:val="1"/>
      <w:numFmt w:val="bullet"/>
      <w:lvlText w:val="o"/>
      <w:lvlJc w:val="left"/>
      <w:pPr>
        <w:ind w:left="501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CD20DE06">
      <w:start w:val="1"/>
      <w:numFmt w:val="bullet"/>
      <w:lvlText w:val="▪"/>
      <w:lvlJc w:val="left"/>
      <w:pPr>
        <w:ind w:left="573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2C92488E">
      <w:start w:val="1"/>
      <w:numFmt w:val="bullet"/>
      <w:lvlText w:val="•"/>
      <w:lvlJc w:val="left"/>
      <w:pPr>
        <w:ind w:left="645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0538850E">
      <w:start w:val="1"/>
      <w:numFmt w:val="bullet"/>
      <w:lvlText w:val="o"/>
      <w:lvlJc w:val="left"/>
      <w:pPr>
        <w:ind w:left="71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D5325710">
      <w:start w:val="1"/>
      <w:numFmt w:val="bullet"/>
      <w:lvlText w:val="▪"/>
      <w:lvlJc w:val="left"/>
      <w:pPr>
        <w:ind w:left="789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3" w15:restartNumberingAfterBreak="0">
    <w:nsid w:val="2E3F6139"/>
    <w:multiLevelType w:val="multilevel"/>
    <w:tmpl w:val="13CE3D8A"/>
    <w:lvl w:ilvl="0">
      <w:start w:val="2"/>
      <w:numFmt w:val="decimal"/>
      <w:lvlText w:val="%1"/>
      <w:lvlJc w:val="left"/>
      <w:pPr>
        <w:ind w:left="4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95"/>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B617F"/>
    <w:multiLevelType w:val="hybridMultilevel"/>
    <w:tmpl w:val="45AEB19E"/>
    <w:lvl w:ilvl="0" w:tplc="72EA071E">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6F52117C">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0980AD48">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36CEF16E">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8CDC3A10">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E354CB18">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DF2661B8">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58B482BC">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C9CE589E">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5" w15:restartNumberingAfterBreak="0">
    <w:nsid w:val="3A713BE6"/>
    <w:multiLevelType w:val="hybridMultilevel"/>
    <w:tmpl w:val="5742EE3E"/>
    <w:lvl w:ilvl="0" w:tplc="8230DA58">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1706C772">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E4169D6E">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F2B829B0">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B0D0BB2A">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F3D28A32">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31BA012C">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0C01500">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E7A06858">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6" w15:restartNumberingAfterBreak="0">
    <w:nsid w:val="3D7B49E1"/>
    <w:multiLevelType w:val="hybridMultilevel"/>
    <w:tmpl w:val="073C018A"/>
    <w:lvl w:ilvl="0" w:tplc="803CFD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D213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4A8A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2C70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C031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4CF2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1C07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76D1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D048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C56679"/>
    <w:multiLevelType w:val="hybridMultilevel"/>
    <w:tmpl w:val="FF7A99B4"/>
    <w:lvl w:ilvl="0" w:tplc="3370D7BA">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9CD89250">
      <w:start w:val="1"/>
      <w:numFmt w:val="bullet"/>
      <w:lvlText w:val="o"/>
      <w:lvlJc w:val="left"/>
      <w:pPr>
        <w:ind w:left="285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81AE5E82">
      <w:start w:val="1"/>
      <w:numFmt w:val="bullet"/>
      <w:lvlText w:val="▪"/>
      <w:lvlJc w:val="left"/>
      <w:pPr>
        <w:ind w:left="35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1076EDFC">
      <w:start w:val="1"/>
      <w:numFmt w:val="bullet"/>
      <w:lvlText w:val="•"/>
      <w:lvlJc w:val="left"/>
      <w:pPr>
        <w:ind w:left="429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72A6EAFE">
      <w:start w:val="1"/>
      <w:numFmt w:val="bullet"/>
      <w:lvlText w:val="o"/>
      <w:lvlJc w:val="left"/>
      <w:pPr>
        <w:ind w:left="501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99AA93E0">
      <w:start w:val="1"/>
      <w:numFmt w:val="bullet"/>
      <w:lvlText w:val="▪"/>
      <w:lvlJc w:val="left"/>
      <w:pPr>
        <w:ind w:left="573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9FFCFD4C">
      <w:start w:val="1"/>
      <w:numFmt w:val="bullet"/>
      <w:lvlText w:val="•"/>
      <w:lvlJc w:val="left"/>
      <w:pPr>
        <w:ind w:left="645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E640A904">
      <w:start w:val="1"/>
      <w:numFmt w:val="bullet"/>
      <w:lvlText w:val="o"/>
      <w:lvlJc w:val="left"/>
      <w:pPr>
        <w:ind w:left="71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74903F40">
      <w:start w:val="1"/>
      <w:numFmt w:val="bullet"/>
      <w:lvlText w:val="▪"/>
      <w:lvlJc w:val="left"/>
      <w:pPr>
        <w:ind w:left="789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8" w15:restartNumberingAfterBreak="0">
    <w:nsid w:val="512543F8"/>
    <w:multiLevelType w:val="hybridMultilevel"/>
    <w:tmpl w:val="6A2487C6"/>
    <w:lvl w:ilvl="0" w:tplc="27A0ACE6">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5E42832A">
      <w:start w:val="1"/>
      <w:numFmt w:val="bullet"/>
      <w:lvlText w:val="o"/>
      <w:lvlJc w:val="left"/>
      <w:pPr>
        <w:ind w:left="285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468E47E2">
      <w:start w:val="1"/>
      <w:numFmt w:val="bullet"/>
      <w:lvlText w:val="▪"/>
      <w:lvlJc w:val="left"/>
      <w:pPr>
        <w:ind w:left="35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33DCED9C">
      <w:start w:val="1"/>
      <w:numFmt w:val="bullet"/>
      <w:lvlText w:val="•"/>
      <w:lvlJc w:val="left"/>
      <w:pPr>
        <w:ind w:left="429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28F4887C">
      <w:start w:val="1"/>
      <w:numFmt w:val="bullet"/>
      <w:lvlText w:val="o"/>
      <w:lvlJc w:val="left"/>
      <w:pPr>
        <w:ind w:left="501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94FE839C">
      <w:start w:val="1"/>
      <w:numFmt w:val="bullet"/>
      <w:lvlText w:val="▪"/>
      <w:lvlJc w:val="left"/>
      <w:pPr>
        <w:ind w:left="573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85A0EBF2">
      <w:start w:val="1"/>
      <w:numFmt w:val="bullet"/>
      <w:lvlText w:val="•"/>
      <w:lvlJc w:val="left"/>
      <w:pPr>
        <w:ind w:left="645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0C8589C">
      <w:start w:val="1"/>
      <w:numFmt w:val="bullet"/>
      <w:lvlText w:val="o"/>
      <w:lvlJc w:val="left"/>
      <w:pPr>
        <w:ind w:left="71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C6CE7770">
      <w:start w:val="1"/>
      <w:numFmt w:val="bullet"/>
      <w:lvlText w:val="▪"/>
      <w:lvlJc w:val="left"/>
      <w:pPr>
        <w:ind w:left="789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9" w15:restartNumberingAfterBreak="0">
    <w:nsid w:val="545F09DB"/>
    <w:multiLevelType w:val="hybridMultilevel"/>
    <w:tmpl w:val="9DF067E0"/>
    <w:lvl w:ilvl="0" w:tplc="8BF80BE0">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DFE4E640">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E3027534">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DA98B1E0">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940E4D8C">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67103AF2">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E6C26206">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DFBA8CF2">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836EA74E">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10" w15:restartNumberingAfterBreak="0">
    <w:nsid w:val="572F6868"/>
    <w:multiLevelType w:val="hybridMultilevel"/>
    <w:tmpl w:val="3B6CF85C"/>
    <w:lvl w:ilvl="0" w:tplc="ABA0C956">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7854A096">
      <w:start w:val="1"/>
      <w:numFmt w:val="bullet"/>
      <w:lvlText w:val="o"/>
      <w:lvlJc w:val="left"/>
      <w:pPr>
        <w:ind w:left="285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3A0E9AC0">
      <w:start w:val="1"/>
      <w:numFmt w:val="bullet"/>
      <w:lvlText w:val="▪"/>
      <w:lvlJc w:val="left"/>
      <w:pPr>
        <w:ind w:left="35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3932A570">
      <w:start w:val="1"/>
      <w:numFmt w:val="bullet"/>
      <w:lvlText w:val="•"/>
      <w:lvlJc w:val="left"/>
      <w:pPr>
        <w:ind w:left="429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5A12B5F4">
      <w:start w:val="1"/>
      <w:numFmt w:val="bullet"/>
      <w:lvlText w:val="o"/>
      <w:lvlJc w:val="left"/>
      <w:pPr>
        <w:ind w:left="501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CF52200E">
      <w:start w:val="1"/>
      <w:numFmt w:val="bullet"/>
      <w:lvlText w:val="▪"/>
      <w:lvlJc w:val="left"/>
      <w:pPr>
        <w:ind w:left="573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25E4E8EA">
      <w:start w:val="1"/>
      <w:numFmt w:val="bullet"/>
      <w:lvlText w:val="•"/>
      <w:lvlJc w:val="left"/>
      <w:pPr>
        <w:ind w:left="645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0624CD8C">
      <w:start w:val="1"/>
      <w:numFmt w:val="bullet"/>
      <w:lvlText w:val="o"/>
      <w:lvlJc w:val="left"/>
      <w:pPr>
        <w:ind w:left="71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ED1E55D6">
      <w:start w:val="1"/>
      <w:numFmt w:val="bullet"/>
      <w:lvlText w:val="▪"/>
      <w:lvlJc w:val="left"/>
      <w:pPr>
        <w:ind w:left="789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11" w15:restartNumberingAfterBreak="0">
    <w:nsid w:val="615D095C"/>
    <w:multiLevelType w:val="hybridMultilevel"/>
    <w:tmpl w:val="76ECCE82"/>
    <w:lvl w:ilvl="0" w:tplc="E2F803E4">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8870CC60">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2BD86FEA">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DC344FD0">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55725606">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91F8486A">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97C26EFA">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EAF2F1E8">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E80A4DD6">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12" w15:restartNumberingAfterBreak="0">
    <w:nsid w:val="78C26E7D"/>
    <w:multiLevelType w:val="hybridMultilevel"/>
    <w:tmpl w:val="F110A326"/>
    <w:lvl w:ilvl="0" w:tplc="8CEE069E">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5E9626B2">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D09C720E">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10723EBC">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FFB44986">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293E7F66">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FB301726">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B5657BC">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1F3E15FE">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13" w15:restartNumberingAfterBreak="0">
    <w:nsid w:val="79EC3041"/>
    <w:multiLevelType w:val="hybridMultilevel"/>
    <w:tmpl w:val="F61C280C"/>
    <w:lvl w:ilvl="0" w:tplc="DCD45E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2E7D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068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2428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B05A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A0AE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4098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6C97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5264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89958675">
    <w:abstractNumId w:val="0"/>
  </w:num>
  <w:num w:numId="2" w16cid:durableId="1427654140">
    <w:abstractNumId w:val="11"/>
  </w:num>
  <w:num w:numId="3" w16cid:durableId="249238894">
    <w:abstractNumId w:val="13"/>
  </w:num>
  <w:num w:numId="4" w16cid:durableId="1855531671">
    <w:abstractNumId w:val="7"/>
  </w:num>
  <w:num w:numId="5" w16cid:durableId="947158895">
    <w:abstractNumId w:val="8"/>
  </w:num>
  <w:num w:numId="6" w16cid:durableId="188564422">
    <w:abstractNumId w:val="1"/>
  </w:num>
  <w:num w:numId="7" w16cid:durableId="42758372">
    <w:abstractNumId w:val="4"/>
  </w:num>
  <w:num w:numId="8" w16cid:durableId="1994983761">
    <w:abstractNumId w:val="3"/>
  </w:num>
  <w:num w:numId="9" w16cid:durableId="420492733">
    <w:abstractNumId w:val="12"/>
  </w:num>
  <w:num w:numId="10" w16cid:durableId="1477795639">
    <w:abstractNumId w:val="6"/>
  </w:num>
  <w:num w:numId="11" w16cid:durableId="273483262">
    <w:abstractNumId w:val="10"/>
  </w:num>
  <w:num w:numId="12" w16cid:durableId="296185236">
    <w:abstractNumId w:val="2"/>
  </w:num>
  <w:num w:numId="13" w16cid:durableId="323780234">
    <w:abstractNumId w:val="9"/>
  </w:num>
  <w:num w:numId="14" w16cid:durableId="937566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508"/>
    <w:rsid w:val="00076D60"/>
    <w:rsid w:val="000C4BEE"/>
    <w:rsid w:val="002575D6"/>
    <w:rsid w:val="00702BBA"/>
    <w:rsid w:val="0085440C"/>
    <w:rsid w:val="0089319F"/>
    <w:rsid w:val="0092737A"/>
    <w:rsid w:val="009D5508"/>
    <w:rsid w:val="00C13EED"/>
    <w:rsid w:val="00D95B78"/>
    <w:rsid w:val="00E731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4744"/>
  <w15:docId w15:val="{3CB74371-7BC1-459F-A7E1-6B6BFBD5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EE"/>
    <w:pPr>
      <w:pPrChange w:id="0" w:author="L’auteur" w:date="2024-03-05T15:43:00Z">
        <w:pPr>
          <w:spacing w:after="160" w:line="259" w:lineRule="auto"/>
        </w:pPr>
      </w:pPrChange>
    </w:pPr>
    <w:rPr>
      <w:rFonts w:ascii="Calibri" w:eastAsia="Calibri" w:hAnsi="Calibri" w:cs="Calibri"/>
      <w:color w:val="000000"/>
      <w:rPrChange w:id="0" w:author="L’auteur" w:date="2024-03-05T15:43:00Z">
        <w:rPr>
          <w:rFonts w:ascii="Calibri" w:eastAsia="Calibri" w:hAnsi="Calibri" w:cs="Calibri"/>
          <w:color w:val="000000"/>
          <w:kern w:val="2"/>
          <w:sz w:val="22"/>
          <w:szCs w:val="22"/>
          <w:lang w:val="fr-CH" w:eastAsia="fr-CH" w:bidi="ar-SA"/>
          <w14:ligatures w14:val="standardContextual"/>
        </w:rPr>
      </w:rPrChange>
    </w:rPr>
  </w:style>
  <w:style w:type="paragraph" w:styleId="Titre1">
    <w:name w:val="heading 1"/>
    <w:next w:val="Normal"/>
    <w:link w:val="Titre1Car"/>
    <w:uiPriority w:val="9"/>
    <w:qFormat/>
    <w:rsid w:val="000C4BEE"/>
    <w:pPr>
      <w:keepNext/>
      <w:keepLines/>
      <w:spacing w:after="0"/>
      <w:ind w:right="2926"/>
      <w:jc w:val="center"/>
      <w:outlineLvl w:val="0"/>
      <w:pPrChange w:id="1" w:author="L’auteur" w:date="2024-03-05T15:43:00Z">
        <w:pPr>
          <w:keepNext/>
          <w:keepLines/>
          <w:spacing w:line="259" w:lineRule="auto"/>
          <w:ind w:right="2926"/>
          <w:jc w:val="center"/>
          <w:outlineLvl w:val="0"/>
        </w:pPr>
      </w:pPrChange>
    </w:pPr>
    <w:rPr>
      <w:rFonts w:ascii="Century Gothic" w:eastAsia="Century Gothic" w:hAnsi="Century Gothic" w:cs="Century Gothic"/>
      <w:color w:val="17365D"/>
      <w:sz w:val="52"/>
      <w:rPrChange w:id="1" w:author="L’auteur" w:date="2024-03-05T15:43:00Z">
        <w:rPr>
          <w:rFonts w:ascii="Century Gothic" w:eastAsia="Century Gothic" w:hAnsi="Century Gothic" w:cs="Century Gothic"/>
          <w:color w:val="17365D"/>
          <w:kern w:val="2"/>
          <w:sz w:val="52"/>
          <w:szCs w:val="22"/>
          <w:lang w:val="fr-CH" w:eastAsia="fr-CH" w:bidi="ar-SA"/>
          <w14:ligatures w14:val="standardContextual"/>
        </w:rPr>
      </w:rPrChange>
    </w:rPr>
  </w:style>
  <w:style w:type="paragraph" w:styleId="Titre2">
    <w:name w:val="heading 2"/>
    <w:next w:val="Normal"/>
    <w:link w:val="Titre2Car"/>
    <w:uiPriority w:val="9"/>
    <w:unhideWhenUsed/>
    <w:qFormat/>
    <w:rsid w:val="000C4BEE"/>
    <w:pPr>
      <w:keepNext/>
      <w:keepLines/>
      <w:spacing w:after="101"/>
      <w:ind w:left="10" w:hanging="10"/>
      <w:outlineLvl w:val="1"/>
      <w:pPrChange w:id="2" w:author="L’auteur" w:date="2024-03-05T15:43:00Z">
        <w:pPr>
          <w:keepNext/>
          <w:keepLines/>
          <w:spacing w:after="101" w:line="259" w:lineRule="auto"/>
          <w:ind w:left="10" w:hanging="10"/>
          <w:outlineLvl w:val="1"/>
        </w:pPr>
      </w:pPrChange>
    </w:pPr>
    <w:rPr>
      <w:rFonts w:ascii="Century Gothic" w:eastAsia="Century Gothic" w:hAnsi="Century Gothic" w:cs="Century Gothic"/>
      <w:b/>
      <w:color w:val="000000"/>
      <w:sz w:val="32"/>
      <w:rPrChange w:id="2" w:author="L’auteur" w:date="2024-03-05T15:43:00Z">
        <w:rPr>
          <w:rFonts w:ascii="Century Gothic" w:eastAsia="Century Gothic" w:hAnsi="Century Gothic" w:cs="Century Gothic"/>
          <w:b/>
          <w:color w:val="000000"/>
          <w:kern w:val="2"/>
          <w:sz w:val="32"/>
          <w:szCs w:val="22"/>
          <w:lang w:val="fr-CH" w:eastAsia="fr-CH" w:bidi="ar-SA"/>
          <w14:ligatures w14:val="standardContextual"/>
        </w:rPr>
      </w:rPrChange>
    </w:rPr>
  </w:style>
  <w:style w:type="paragraph" w:styleId="Titre3">
    <w:name w:val="heading 3"/>
    <w:next w:val="Normal"/>
    <w:link w:val="Titre3Car"/>
    <w:uiPriority w:val="9"/>
    <w:unhideWhenUsed/>
    <w:qFormat/>
    <w:rsid w:val="000C4BEE"/>
    <w:pPr>
      <w:keepNext/>
      <w:keepLines/>
      <w:spacing w:after="0"/>
      <w:ind w:left="578" w:hanging="10"/>
      <w:outlineLvl w:val="2"/>
      <w:pPrChange w:id="3" w:author="L’auteur" w:date="2024-03-05T15:43:00Z">
        <w:pPr>
          <w:keepNext/>
          <w:keepLines/>
          <w:spacing w:line="259" w:lineRule="auto"/>
          <w:ind w:left="578" w:hanging="10"/>
          <w:outlineLvl w:val="2"/>
        </w:pPr>
      </w:pPrChange>
    </w:pPr>
    <w:rPr>
      <w:rFonts w:ascii="Century Gothic" w:eastAsia="Century Gothic" w:hAnsi="Century Gothic" w:cs="Century Gothic"/>
      <w:b/>
      <w:color w:val="000000"/>
      <w:sz w:val="28"/>
      <w:rPrChange w:id="3" w:author="L’auteur" w:date="2024-03-05T15:43:00Z">
        <w:rPr>
          <w:rFonts w:ascii="Century Gothic" w:eastAsia="Century Gothic" w:hAnsi="Century Gothic" w:cs="Century Gothic"/>
          <w:b/>
          <w:color w:val="000000"/>
          <w:kern w:val="2"/>
          <w:sz w:val="28"/>
          <w:szCs w:val="22"/>
          <w:lang w:val="fr-CH" w:eastAsia="fr-CH" w:bidi="ar-SA"/>
          <w14:ligatures w14:val="standardContextual"/>
        </w:rPr>
      </w:rPrChange>
    </w:rPr>
  </w:style>
  <w:style w:type="paragraph" w:styleId="Titre4">
    <w:name w:val="heading 4"/>
    <w:next w:val="Normal"/>
    <w:link w:val="Titre4Car"/>
    <w:uiPriority w:val="9"/>
    <w:unhideWhenUsed/>
    <w:qFormat/>
    <w:rsid w:val="000C4BEE"/>
    <w:pPr>
      <w:keepNext/>
      <w:keepLines/>
      <w:spacing w:after="0"/>
      <w:ind w:left="1143" w:hanging="10"/>
      <w:outlineLvl w:val="3"/>
      <w:pPrChange w:id="4" w:author="L’auteur" w:date="2024-03-05T15:43:00Z">
        <w:pPr>
          <w:keepNext/>
          <w:keepLines/>
          <w:spacing w:line="259" w:lineRule="auto"/>
          <w:ind w:left="1143" w:hanging="10"/>
          <w:outlineLvl w:val="3"/>
        </w:pPr>
      </w:pPrChange>
    </w:pPr>
    <w:rPr>
      <w:rFonts w:ascii="Century Gothic" w:eastAsia="Century Gothic" w:hAnsi="Century Gothic" w:cs="Century Gothic"/>
      <w:i/>
      <w:color w:val="000000"/>
      <w:sz w:val="24"/>
      <w:rPrChange w:id="4" w:author="L’auteur" w:date="2024-03-05T15:43:00Z">
        <w:rPr>
          <w:rFonts w:ascii="Century Gothic" w:eastAsia="Century Gothic" w:hAnsi="Century Gothic" w:cs="Century Gothic"/>
          <w:i/>
          <w:color w:val="000000"/>
          <w:kern w:val="2"/>
          <w:sz w:val="24"/>
          <w:szCs w:val="22"/>
          <w:lang w:val="fr-CH" w:eastAsia="fr-CH" w:bidi="ar-SA"/>
          <w14:ligatures w14:val="standardContextual"/>
        </w:rPr>
      </w:rPrChang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Pr>
      <w:rFonts w:ascii="Century Gothic" w:eastAsia="Century Gothic" w:hAnsi="Century Gothic" w:cs="Century Gothic"/>
      <w:b/>
      <w:color w:val="000000"/>
      <w:sz w:val="28"/>
    </w:rPr>
  </w:style>
  <w:style w:type="character" w:customStyle="1" w:styleId="Titre2Car">
    <w:name w:val="Titre 2 Car"/>
    <w:link w:val="Titre2"/>
    <w:uiPriority w:val="9"/>
    <w:rPr>
      <w:rFonts w:ascii="Century Gothic" w:eastAsia="Century Gothic" w:hAnsi="Century Gothic" w:cs="Century Gothic"/>
      <w:b/>
      <w:color w:val="000000"/>
      <w:sz w:val="32"/>
    </w:rPr>
  </w:style>
  <w:style w:type="character" w:customStyle="1" w:styleId="Titre1Car">
    <w:name w:val="Titre 1 Car"/>
    <w:link w:val="Titre1"/>
    <w:uiPriority w:val="9"/>
    <w:rPr>
      <w:rFonts w:ascii="Century Gothic" w:eastAsia="Century Gothic" w:hAnsi="Century Gothic" w:cs="Century Gothic"/>
      <w:color w:val="17365D"/>
      <w:sz w:val="52"/>
    </w:rPr>
  </w:style>
  <w:style w:type="character" w:customStyle="1" w:styleId="Titre4Car">
    <w:name w:val="Titre 4 Car"/>
    <w:link w:val="Titre4"/>
    <w:uiPriority w:val="9"/>
    <w:rPr>
      <w:rFonts w:ascii="Century Gothic" w:eastAsia="Century Gothic" w:hAnsi="Century Gothic" w:cs="Century Gothic"/>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e">
    <w:name w:val="Texte"/>
    <w:basedOn w:val="Normal"/>
    <w:link w:val="TexteCar"/>
    <w:qFormat/>
    <w:rsid w:val="000C4BEE"/>
    <w:pPr>
      <w:spacing w:before="140" w:after="245" w:line="240" w:lineRule="auto"/>
      <w:ind w:left="1134" w:right="17"/>
      <w:jc w:val="both"/>
    </w:pPr>
    <w:rPr>
      <w:rFonts w:ascii="Century Gothic" w:eastAsia="Century Gothic" w:hAnsi="Century Gothic" w:cs="Century Gothic"/>
      <w:sz w:val="20"/>
    </w:rPr>
  </w:style>
  <w:style w:type="character" w:customStyle="1" w:styleId="TexteCar">
    <w:name w:val="Texte Car"/>
    <w:basedOn w:val="Policepardfaut"/>
    <w:link w:val="Texte"/>
    <w:rsid w:val="000C4BEE"/>
    <w:rPr>
      <w:rFonts w:ascii="Century Gothic" w:eastAsia="Century Gothic" w:hAnsi="Century Gothic" w:cs="Century Gothic"/>
      <w:color w:val="000000"/>
      <w:sz w:val="20"/>
    </w:rPr>
  </w:style>
  <w:style w:type="paragraph" w:styleId="Rvision">
    <w:name w:val="Revision"/>
    <w:hidden/>
    <w:uiPriority w:val="99"/>
    <w:semiHidden/>
    <w:rsid w:val="000C4BEE"/>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4" ma:contentTypeDescription="Crée un document." ma:contentTypeScope="" ma:versionID="b382bbd1bb07f8e9467849cf2363c237">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4db0234cf82f79824496206484987ca5"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63A5B4-9183-4DFF-95EC-B7EA0C05C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FF1DA-B9A5-4AA0-A471-EF1ECA0F7D96}">
  <ds:schemaRefs>
    <ds:schemaRef ds:uri="308fd9e7-0be8-44ba-81f3-723628cb95d5"/>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terms/"/>
    <ds:schemaRef ds:uri="02e62082-1ed3-4499-b3c5-d63020de9536"/>
    <ds:schemaRef ds:uri="http://purl.org/dc/dcmitype/"/>
  </ds:schemaRefs>
</ds:datastoreItem>
</file>

<file path=customXml/itemProps3.xml><?xml version="1.0" encoding="utf-8"?>
<ds:datastoreItem xmlns:ds="http://schemas.openxmlformats.org/officeDocument/2006/customXml" ds:itemID="{4DA44462-CC15-4F09-BAF7-01BF6EFEBE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3898</Words>
  <Characters>21443</Characters>
  <Application>Microsoft Office Word</Application>
  <DocSecurity>0</DocSecurity>
  <Lines>178</Lines>
  <Paragraphs>50</Paragraphs>
  <ScaleCrop>false</ScaleCrop>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Viktor Guisan</dc:creator>
  <cp:keywords/>
  <cp:lastModifiedBy>Viktor Guisan</cp:lastModifiedBy>
  <cp:revision>2</cp:revision>
  <dcterms:created xsi:type="dcterms:W3CDTF">2024-03-05T14:45:00Z</dcterms:created>
  <dcterms:modified xsi:type="dcterms:W3CDTF">2024-03-05T14:45:00Z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